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415CC" w14:textId="77777777" w:rsidR="00F52370" w:rsidRPr="00A21C1F" w:rsidRDefault="003010DE" w:rsidP="003010DE">
      <w:pPr>
        <w:spacing w:after="0" w:line="240" w:lineRule="auto"/>
        <w:jc w:val="center"/>
        <w:rPr>
          <w:b/>
          <w:sz w:val="32"/>
          <w:szCs w:val="32"/>
        </w:rPr>
      </w:pPr>
      <w:bookmarkStart w:id="0" w:name="_GoBack"/>
      <w:bookmarkEnd w:id="0"/>
      <w:commentRangeStart w:id="1"/>
      <w:r>
        <w:rPr>
          <w:b/>
          <w:sz w:val="32"/>
          <w:szCs w:val="32"/>
        </w:rPr>
        <w:t xml:space="preserve">AKDN Monitoring, Evaluation and Research </w:t>
      </w:r>
      <w:r w:rsidR="00916385">
        <w:rPr>
          <w:b/>
          <w:sz w:val="32"/>
          <w:szCs w:val="32"/>
        </w:rPr>
        <w:t xml:space="preserve">Consultant </w:t>
      </w:r>
      <w:r>
        <w:rPr>
          <w:b/>
          <w:sz w:val="32"/>
          <w:szCs w:val="32"/>
        </w:rPr>
        <w:t>Database</w:t>
      </w:r>
    </w:p>
    <w:p w14:paraId="2FC524DA" w14:textId="5176F60A" w:rsidR="003010DE" w:rsidRPr="007C597F" w:rsidRDefault="00C15556" w:rsidP="003010DE">
      <w:pPr>
        <w:spacing w:after="0" w:line="240" w:lineRule="auto"/>
        <w:jc w:val="center"/>
        <w:rPr>
          <w:b/>
          <w:color w:val="548DD4" w:themeColor="text2" w:themeTint="99"/>
          <w:sz w:val="32"/>
          <w:szCs w:val="32"/>
        </w:rPr>
      </w:pPr>
      <w:r>
        <w:rPr>
          <w:b/>
          <w:color w:val="548DD4" w:themeColor="text2" w:themeTint="99"/>
          <w:sz w:val="32"/>
          <w:szCs w:val="32"/>
        </w:rPr>
        <w:t>Manual</w:t>
      </w:r>
      <w:r w:rsidR="00F96978">
        <w:rPr>
          <w:b/>
          <w:color w:val="548DD4" w:themeColor="text2" w:themeTint="99"/>
          <w:sz w:val="32"/>
          <w:szCs w:val="32"/>
        </w:rPr>
        <w:t xml:space="preserve"> for </w:t>
      </w:r>
      <w:r w:rsidR="00317E80">
        <w:rPr>
          <w:b/>
          <w:color w:val="548DD4" w:themeColor="text2" w:themeTint="99"/>
          <w:sz w:val="32"/>
          <w:szCs w:val="32"/>
        </w:rPr>
        <w:t>AKDN Users of the Consultant Database</w:t>
      </w:r>
      <w:commentRangeEnd w:id="1"/>
      <w:r w:rsidR="00CC4E25">
        <w:rPr>
          <w:rStyle w:val="CommentReference"/>
        </w:rPr>
        <w:commentReference w:id="1"/>
      </w:r>
    </w:p>
    <w:p w14:paraId="39238EB2" w14:textId="77777777" w:rsidR="003010DE" w:rsidRDefault="003010DE" w:rsidP="00177871">
      <w:pPr>
        <w:spacing w:after="0" w:line="240" w:lineRule="auto"/>
        <w:jc w:val="center"/>
        <w:rPr>
          <w:sz w:val="24"/>
          <w:szCs w:val="24"/>
        </w:rPr>
      </w:pPr>
      <w:r w:rsidRPr="00BF2474">
        <w:rPr>
          <w:sz w:val="24"/>
          <w:szCs w:val="24"/>
        </w:rPr>
        <w:t>Version</w:t>
      </w:r>
      <w:r w:rsidR="00871B36">
        <w:rPr>
          <w:sz w:val="24"/>
          <w:szCs w:val="24"/>
        </w:rPr>
        <w:t xml:space="preserve"> 1.0</w:t>
      </w:r>
      <w:r w:rsidR="000C5FF5">
        <w:rPr>
          <w:sz w:val="24"/>
          <w:szCs w:val="24"/>
        </w:rPr>
        <w:t xml:space="preserve"> – </w:t>
      </w:r>
      <w:r w:rsidRPr="00BF2474">
        <w:rPr>
          <w:sz w:val="24"/>
          <w:szCs w:val="24"/>
        </w:rPr>
        <w:t>June 2016</w:t>
      </w:r>
    </w:p>
    <w:p w14:paraId="242611CA" w14:textId="77777777" w:rsidR="00177871" w:rsidRPr="007C597F" w:rsidRDefault="00177871" w:rsidP="00177871">
      <w:pPr>
        <w:spacing w:after="0" w:line="240" w:lineRule="auto"/>
        <w:jc w:val="center"/>
        <w:rPr>
          <w:sz w:val="10"/>
          <w:szCs w:val="10"/>
        </w:rPr>
      </w:pPr>
    </w:p>
    <w:p w14:paraId="63854507" w14:textId="77777777" w:rsidR="003010DE" w:rsidRDefault="00F840BF" w:rsidP="00BF2474">
      <w:pPr>
        <w:pBdr>
          <w:bottom w:val="single" w:sz="6" w:space="1" w:color="auto"/>
        </w:pBdr>
        <w:spacing w:after="0" w:line="240" w:lineRule="auto"/>
        <w:jc w:val="both"/>
        <w:rPr>
          <w:b/>
          <w:sz w:val="28"/>
          <w:szCs w:val="28"/>
        </w:rPr>
      </w:pPr>
      <w:r>
        <w:rPr>
          <w:b/>
          <w:sz w:val="28"/>
          <w:szCs w:val="28"/>
        </w:rPr>
        <w:t xml:space="preserve">1. </w:t>
      </w:r>
      <w:r w:rsidR="00177871">
        <w:rPr>
          <w:b/>
          <w:sz w:val="28"/>
          <w:szCs w:val="28"/>
        </w:rPr>
        <w:t>Purpose</w:t>
      </w:r>
      <w:r>
        <w:rPr>
          <w:b/>
          <w:sz w:val="28"/>
          <w:szCs w:val="28"/>
        </w:rPr>
        <w:t xml:space="preserve"> of </w:t>
      </w:r>
      <w:r w:rsidR="00B916F6">
        <w:rPr>
          <w:b/>
          <w:sz w:val="28"/>
          <w:szCs w:val="28"/>
        </w:rPr>
        <w:t xml:space="preserve">this </w:t>
      </w:r>
      <w:r w:rsidR="00C15556">
        <w:rPr>
          <w:b/>
          <w:sz w:val="28"/>
          <w:szCs w:val="28"/>
        </w:rPr>
        <w:t>Manual</w:t>
      </w:r>
    </w:p>
    <w:p w14:paraId="0AB604CC" w14:textId="22FB5440" w:rsidR="00595125" w:rsidRDefault="00FF3D66" w:rsidP="00BF47E9">
      <w:pPr>
        <w:tabs>
          <w:tab w:val="left" w:pos="5954"/>
        </w:tabs>
        <w:spacing w:after="0" w:line="240" w:lineRule="auto"/>
        <w:jc w:val="both"/>
        <w:rPr>
          <w:szCs w:val="22"/>
        </w:rPr>
      </w:pPr>
      <w:r>
        <w:rPr>
          <w:szCs w:val="22"/>
        </w:rPr>
        <w:t>Th</w:t>
      </w:r>
      <w:r w:rsidR="00F96978">
        <w:rPr>
          <w:szCs w:val="22"/>
        </w:rPr>
        <w:t xml:space="preserve">e purpose of the AKDN Monitoring, Evaluation and Research </w:t>
      </w:r>
      <w:r w:rsidR="008E6534">
        <w:rPr>
          <w:szCs w:val="22"/>
        </w:rPr>
        <w:t xml:space="preserve">(MER) </w:t>
      </w:r>
      <w:r w:rsidR="00F96978">
        <w:rPr>
          <w:szCs w:val="22"/>
        </w:rPr>
        <w:t xml:space="preserve">Consultant Database is to </w:t>
      </w:r>
      <w:r w:rsidR="008B1EE2">
        <w:rPr>
          <w:szCs w:val="22"/>
        </w:rPr>
        <w:t>have</w:t>
      </w:r>
      <w:r w:rsidR="00F96978">
        <w:rPr>
          <w:szCs w:val="22"/>
        </w:rPr>
        <w:t xml:space="preserve"> a </w:t>
      </w:r>
      <w:r w:rsidR="00595125">
        <w:rPr>
          <w:szCs w:val="22"/>
        </w:rPr>
        <w:t>single, easy-to-use</w:t>
      </w:r>
      <w:r w:rsidR="008B1EE2">
        <w:rPr>
          <w:szCs w:val="22"/>
        </w:rPr>
        <w:t xml:space="preserve">, </w:t>
      </w:r>
      <w:r w:rsidR="00595125">
        <w:rPr>
          <w:szCs w:val="22"/>
        </w:rPr>
        <w:t xml:space="preserve">database of </w:t>
      </w:r>
      <w:r w:rsidR="00197F0E">
        <w:rPr>
          <w:szCs w:val="22"/>
        </w:rPr>
        <w:t>individuals</w:t>
      </w:r>
      <w:r w:rsidR="00595125">
        <w:rPr>
          <w:szCs w:val="22"/>
        </w:rPr>
        <w:t xml:space="preserve"> who are interested in working </w:t>
      </w:r>
      <w:r w:rsidR="00197F0E">
        <w:rPr>
          <w:szCs w:val="22"/>
        </w:rPr>
        <w:t>as MER consultants for</w:t>
      </w:r>
      <w:r w:rsidR="00595125">
        <w:rPr>
          <w:szCs w:val="22"/>
        </w:rPr>
        <w:t xml:space="preserve"> AKDN agencies worldwide. </w:t>
      </w:r>
      <w:r w:rsidR="008B1EE2">
        <w:rPr>
          <w:szCs w:val="22"/>
        </w:rPr>
        <w:t>T</w:t>
      </w:r>
      <w:r w:rsidR="00595125">
        <w:rPr>
          <w:szCs w:val="22"/>
        </w:rPr>
        <w:t xml:space="preserve">he main strengths of this database are </w:t>
      </w:r>
      <w:r w:rsidR="00DA3D51">
        <w:rPr>
          <w:szCs w:val="22"/>
        </w:rPr>
        <w:t>threefold</w:t>
      </w:r>
      <w:r w:rsidR="00595125">
        <w:rPr>
          <w:szCs w:val="22"/>
        </w:rPr>
        <w:t>:</w:t>
      </w:r>
    </w:p>
    <w:p w14:paraId="03E2C521" w14:textId="09D2806C" w:rsidR="001F38BA" w:rsidRDefault="00595125" w:rsidP="003049AD">
      <w:pPr>
        <w:pStyle w:val="ListParagraph"/>
        <w:numPr>
          <w:ilvl w:val="0"/>
          <w:numId w:val="5"/>
        </w:numPr>
        <w:spacing w:after="0" w:line="240" w:lineRule="auto"/>
        <w:ind w:left="567"/>
        <w:jc w:val="both"/>
        <w:rPr>
          <w:szCs w:val="22"/>
        </w:rPr>
      </w:pPr>
      <w:r w:rsidRPr="001F38BA">
        <w:rPr>
          <w:szCs w:val="22"/>
        </w:rPr>
        <w:t>Consultants</w:t>
      </w:r>
      <w:r w:rsidR="00AD0990">
        <w:rPr>
          <w:szCs w:val="22"/>
        </w:rPr>
        <w:t>’</w:t>
      </w:r>
      <w:r w:rsidR="001F38BA" w:rsidRPr="001F38BA">
        <w:rPr>
          <w:szCs w:val="22"/>
        </w:rPr>
        <w:t xml:space="preserve"> </w:t>
      </w:r>
      <w:r w:rsidR="00D30F42">
        <w:rPr>
          <w:szCs w:val="22"/>
        </w:rPr>
        <w:t>professional</w:t>
      </w:r>
      <w:r w:rsidR="001F38BA" w:rsidRPr="001F38BA">
        <w:rPr>
          <w:szCs w:val="22"/>
        </w:rPr>
        <w:t xml:space="preserve"> </w:t>
      </w:r>
      <w:r w:rsidR="00D30F42">
        <w:rPr>
          <w:szCs w:val="22"/>
        </w:rPr>
        <w:t xml:space="preserve">and contact </w:t>
      </w:r>
      <w:r w:rsidRPr="001F38BA">
        <w:rPr>
          <w:szCs w:val="22"/>
        </w:rPr>
        <w:t xml:space="preserve">information </w:t>
      </w:r>
      <w:r w:rsidR="008B1EE2">
        <w:rPr>
          <w:szCs w:val="22"/>
        </w:rPr>
        <w:t xml:space="preserve">is kept </w:t>
      </w:r>
      <w:r w:rsidRPr="001F38BA">
        <w:rPr>
          <w:szCs w:val="22"/>
        </w:rPr>
        <w:t>up-to-date</w:t>
      </w:r>
      <w:r w:rsidR="008B1EE2">
        <w:rPr>
          <w:szCs w:val="22"/>
        </w:rPr>
        <w:t xml:space="preserve"> </w:t>
      </w:r>
      <w:r w:rsidR="00330BB1">
        <w:rPr>
          <w:szCs w:val="22"/>
        </w:rPr>
        <w:t xml:space="preserve">through their </w:t>
      </w:r>
      <w:r w:rsidR="00D227D4">
        <w:rPr>
          <w:szCs w:val="22"/>
        </w:rPr>
        <w:t>networking</w:t>
      </w:r>
      <w:r w:rsidR="00330BB1">
        <w:rPr>
          <w:szCs w:val="22"/>
        </w:rPr>
        <w:t xml:space="preserve"> profile</w:t>
      </w:r>
      <w:r w:rsidR="00D227D4">
        <w:rPr>
          <w:szCs w:val="22"/>
        </w:rPr>
        <w:t>s and sites</w:t>
      </w:r>
      <w:r w:rsidR="00330BB1">
        <w:rPr>
          <w:szCs w:val="22"/>
        </w:rPr>
        <w:t xml:space="preserve"> (</w:t>
      </w:r>
      <w:r w:rsidR="00AD0990">
        <w:rPr>
          <w:szCs w:val="22"/>
        </w:rPr>
        <w:t xml:space="preserve">e.g. </w:t>
      </w:r>
      <w:r w:rsidR="00330BB1">
        <w:rPr>
          <w:szCs w:val="22"/>
        </w:rPr>
        <w:t>LinkedIn, personal website/blog)</w:t>
      </w:r>
      <w:r w:rsidR="00D227D4">
        <w:rPr>
          <w:szCs w:val="22"/>
        </w:rPr>
        <w:t>;</w:t>
      </w:r>
    </w:p>
    <w:p w14:paraId="2DB12D40" w14:textId="3E939184" w:rsidR="00DA3D51" w:rsidRDefault="00DA3D51" w:rsidP="003049AD">
      <w:pPr>
        <w:pStyle w:val="ListParagraph"/>
        <w:numPr>
          <w:ilvl w:val="0"/>
          <w:numId w:val="5"/>
        </w:numPr>
        <w:spacing w:after="0" w:line="240" w:lineRule="auto"/>
        <w:ind w:left="567"/>
        <w:jc w:val="both"/>
        <w:rPr>
          <w:szCs w:val="22"/>
        </w:rPr>
      </w:pPr>
      <w:r>
        <w:rPr>
          <w:szCs w:val="22"/>
        </w:rPr>
        <w:t>Consultants are allowed to register in the database only if they are invited by an AKDN staff member</w:t>
      </w:r>
      <w:r w:rsidR="00D227D4">
        <w:rPr>
          <w:szCs w:val="22"/>
        </w:rPr>
        <w:t>; and</w:t>
      </w:r>
    </w:p>
    <w:p w14:paraId="0121B4D0" w14:textId="73D4F3FC" w:rsidR="00FE68AC" w:rsidRDefault="00330BB1" w:rsidP="003049AD">
      <w:pPr>
        <w:pStyle w:val="ListParagraph"/>
        <w:numPr>
          <w:ilvl w:val="0"/>
          <w:numId w:val="5"/>
        </w:numPr>
        <w:spacing w:after="0" w:line="240" w:lineRule="auto"/>
        <w:ind w:left="567"/>
        <w:jc w:val="both"/>
        <w:rPr>
          <w:szCs w:val="22"/>
        </w:rPr>
      </w:pPr>
      <w:r>
        <w:rPr>
          <w:szCs w:val="22"/>
        </w:rPr>
        <w:t xml:space="preserve">If a consultant is selected through the database, basic information on the consultancy is recorded and kept for reference. </w:t>
      </w:r>
      <w:r w:rsidR="00DA3D51">
        <w:rPr>
          <w:szCs w:val="22"/>
        </w:rPr>
        <w:t xml:space="preserve">This feature gives AKDN staff members the opportunity to consult a colleague and request further information about a particular consultant’s work. </w:t>
      </w:r>
    </w:p>
    <w:p w14:paraId="05224AC3" w14:textId="77777777" w:rsidR="00F840BF" w:rsidRDefault="00F840BF" w:rsidP="00F840BF">
      <w:pPr>
        <w:spacing w:after="0" w:line="240" w:lineRule="auto"/>
        <w:jc w:val="both"/>
        <w:rPr>
          <w:szCs w:val="22"/>
        </w:rPr>
      </w:pPr>
    </w:p>
    <w:p w14:paraId="0F9ABAFD" w14:textId="77777777" w:rsidR="00F840BF" w:rsidRPr="00290805" w:rsidRDefault="00F840BF" w:rsidP="00F840BF">
      <w:pPr>
        <w:spacing w:after="0" w:line="240" w:lineRule="auto"/>
        <w:jc w:val="both"/>
        <w:rPr>
          <w:szCs w:val="22"/>
        </w:rPr>
      </w:pPr>
      <w:r>
        <w:rPr>
          <w:szCs w:val="22"/>
        </w:rPr>
        <w:t xml:space="preserve">This </w:t>
      </w:r>
      <w:r w:rsidR="00C15556">
        <w:rPr>
          <w:szCs w:val="22"/>
        </w:rPr>
        <w:t>Manual</w:t>
      </w:r>
      <w:r>
        <w:rPr>
          <w:szCs w:val="22"/>
        </w:rPr>
        <w:t xml:space="preserve"> contains information on the </w:t>
      </w:r>
      <w:r w:rsidRPr="00290805">
        <w:rPr>
          <w:szCs w:val="22"/>
        </w:rPr>
        <w:t>following:</w:t>
      </w:r>
    </w:p>
    <w:p w14:paraId="3E0437F6" w14:textId="50FD2882" w:rsidR="00F840BF" w:rsidRPr="00290805" w:rsidRDefault="00F46709" w:rsidP="00F840BF">
      <w:pPr>
        <w:pStyle w:val="ListParagraph"/>
        <w:numPr>
          <w:ilvl w:val="0"/>
          <w:numId w:val="5"/>
        </w:numPr>
        <w:spacing w:after="0" w:line="240" w:lineRule="auto"/>
        <w:ind w:left="567"/>
        <w:jc w:val="both"/>
        <w:rPr>
          <w:szCs w:val="22"/>
        </w:rPr>
      </w:pPr>
      <w:r w:rsidRPr="00290805">
        <w:rPr>
          <w:szCs w:val="22"/>
        </w:rPr>
        <w:t>A d</w:t>
      </w:r>
      <w:r w:rsidR="00F840BF" w:rsidRPr="00290805">
        <w:rPr>
          <w:szCs w:val="22"/>
        </w:rPr>
        <w:t>escription of</w:t>
      </w:r>
      <w:r w:rsidR="00AD0990" w:rsidRPr="00290805">
        <w:rPr>
          <w:szCs w:val="22"/>
        </w:rPr>
        <w:t xml:space="preserve"> the</w:t>
      </w:r>
      <w:r w:rsidR="00F840BF" w:rsidRPr="00290805">
        <w:rPr>
          <w:szCs w:val="22"/>
        </w:rPr>
        <w:t xml:space="preserve"> </w:t>
      </w:r>
      <w:r w:rsidR="004256C0" w:rsidRPr="00290805">
        <w:rPr>
          <w:szCs w:val="22"/>
        </w:rPr>
        <w:t>structure and organis</w:t>
      </w:r>
      <w:r w:rsidRPr="00290805">
        <w:rPr>
          <w:szCs w:val="22"/>
        </w:rPr>
        <w:t xml:space="preserve">ation </w:t>
      </w:r>
      <w:r w:rsidR="005C20F7" w:rsidRPr="00290805">
        <w:rPr>
          <w:szCs w:val="22"/>
        </w:rPr>
        <w:t xml:space="preserve">of </w:t>
      </w:r>
      <w:r w:rsidR="00F840BF" w:rsidRPr="00290805">
        <w:rPr>
          <w:szCs w:val="22"/>
        </w:rPr>
        <w:t>the Consultant Database</w:t>
      </w:r>
      <w:r w:rsidR="00AD0990" w:rsidRPr="00290805">
        <w:rPr>
          <w:szCs w:val="22"/>
        </w:rPr>
        <w:t>;</w:t>
      </w:r>
    </w:p>
    <w:p w14:paraId="42E3ADD7" w14:textId="0EA3C1DF" w:rsidR="00F840BF" w:rsidRPr="00290805" w:rsidRDefault="00F46709" w:rsidP="00F840BF">
      <w:pPr>
        <w:pStyle w:val="ListParagraph"/>
        <w:numPr>
          <w:ilvl w:val="0"/>
          <w:numId w:val="5"/>
        </w:numPr>
        <w:spacing w:after="0" w:line="240" w:lineRule="auto"/>
        <w:ind w:left="567"/>
        <w:jc w:val="both"/>
        <w:rPr>
          <w:szCs w:val="22"/>
        </w:rPr>
      </w:pPr>
      <w:r w:rsidRPr="00290805">
        <w:rPr>
          <w:szCs w:val="22"/>
        </w:rPr>
        <w:t xml:space="preserve">Instructions on how to search for consultants in the </w:t>
      </w:r>
      <w:r w:rsidR="00F840BF" w:rsidRPr="00290805">
        <w:rPr>
          <w:szCs w:val="22"/>
        </w:rPr>
        <w:t>Database</w:t>
      </w:r>
      <w:r w:rsidR="00AD0990" w:rsidRPr="00290805">
        <w:rPr>
          <w:szCs w:val="22"/>
        </w:rPr>
        <w:t>;</w:t>
      </w:r>
    </w:p>
    <w:p w14:paraId="3390FC7B" w14:textId="3B51441B" w:rsidR="00DA3D51" w:rsidRPr="00290805" w:rsidRDefault="00DA3D51" w:rsidP="00DA3D51">
      <w:pPr>
        <w:pStyle w:val="ListParagraph"/>
        <w:numPr>
          <w:ilvl w:val="0"/>
          <w:numId w:val="5"/>
        </w:numPr>
        <w:spacing w:after="0" w:line="240" w:lineRule="auto"/>
        <w:ind w:left="567"/>
        <w:jc w:val="both"/>
        <w:rPr>
          <w:szCs w:val="22"/>
        </w:rPr>
      </w:pPr>
      <w:r w:rsidRPr="00290805">
        <w:rPr>
          <w:szCs w:val="22"/>
        </w:rPr>
        <w:t>Instructions on how to add/invite consultants to the Database</w:t>
      </w:r>
      <w:r w:rsidR="00AD0990" w:rsidRPr="00290805">
        <w:rPr>
          <w:szCs w:val="22"/>
        </w:rPr>
        <w:t>;</w:t>
      </w:r>
    </w:p>
    <w:p w14:paraId="5C32B952" w14:textId="6449D896" w:rsidR="00F840BF" w:rsidRPr="00290805" w:rsidRDefault="00484878" w:rsidP="00F840BF">
      <w:pPr>
        <w:pStyle w:val="ListParagraph"/>
        <w:numPr>
          <w:ilvl w:val="0"/>
          <w:numId w:val="5"/>
        </w:numPr>
        <w:spacing w:after="0" w:line="240" w:lineRule="auto"/>
        <w:ind w:left="567"/>
        <w:jc w:val="both"/>
        <w:rPr>
          <w:szCs w:val="22"/>
        </w:rPr>
      </w:pPr>
      <w:r w:rsidRPr="00290805">
        <w:rPr>
          <w:szCs w:val="22"/>
        </w:rPr>
        <w:t xml:space="preserve">Information on how to </w:t>
      </w:r>
      <w:r w:rsidR="00A64DDA" w:rsidRPr="00290805">
        <w:rPr>
          <w:szCs w:val="22"/>
        </w:rPr>
        <w:t>register</w:t>
      </w:r>
      <w:r w:rsidR="00F840BF" w:rsidRPr="00290805">
        <w:rPr>
          <w:szCs w:val="22"/>
        </w:rPr>
        <w:t xml:space="preserve"> </w:t>
      </w:r>
      <w:r w:rsidR="00290805" w:rsidRPr="00290805">
        <w:rPr>
          <w:szCs w:val="22"/>
        </w:rPr>
        <w:t xml:space="preserve">the </w:t>
      </w:r>
      <w:r w:rsidR="00F840BF" w:rsidRPr="00290805">
        <w:rPr>
          <w:szCs w:val="22"/>
        </w:rPr>
        <w:t xml:space="preserve">project </w:t>
      </w:r>
      <w:r w:rsidR="00F46709" w:rsidRPr="00290805">
        <w:rPr>
          <w:szCs w:val="22"/>
        </w:rPr>
        <w:t xml:space="preserve">for which </w:t>
      </w:r>
      <w:r w:rsidR="005C20F7" w:rsidRPr="00290805">
        <w:rPr>
          <w:szCs w:val="22"/>
        </w:rPr>
        <w:t>a consultant has been hired</w:t>
      </w:r>
      <w:r w:rsidR="00A64DDA" w:rsidRPr="00290805">
        <w:rPr>
          <w:szCs w:val="22"/>
        </w:rPr>
        <w:t>.</w:t>
      </w:r>
    </w:p>
    <w:p w14:paraId="10C631C7" w14:textId="77777777" w:rsidR="00C15556" w:rsidRDefault="00C15556" w:rsidP="00F840BF">
      <w:pPr>
        <w:spacing w:after="0" w:line="240" w:lineRule="auto"/>
        <w:jc w:val="both"/>
        <w:rPr>
          <w:szCs w:val="22"/>
        </w:rPr>
      </w:pPr>
    </w:p>
    <w:p w14:paraId="00324298" w14:textId="77777777" w:rsidR="00AD0990" w:rsidRPr="00F840BF" w:rsidRDefault="00AD0990" w:rsidP="00F840BF">
      <w:pPr>
        <w:spacing w:after="0" w:line="240" w:lineRule="auto"/>
        <w:jc w:val="both"/>
        <w:rPr>
          <w:szCs w:val="22"/>
        </w:rPr>
      </w:pPr>
    </w:p>
    <w:p w14:paraId="1E70589E" w14:textId="7DAA38EB" w:rsidR="00F840BF" w:rsidRPr="00594952" w:rsidRDefault="00F840BF" w:rsidP="00F840BF">
      <w:pPr>
        <w:pBdr>
          <w:bottom w:val="single" w:sz="6" w:space="1" w:color="auto"/>
        </w:pBdr>
        <w:spacing w:after="0" w:line="240" w:lineRule="auto"/>
        <w:jc w:val="both"/>
        <w:rPr>
          <w:b/>
          <w:sz w:val="28"/>
          <w:szCs w:val="28"/>
        </w:rPr>
      </w:pPr>
      <w:r>
        <w:rPr>
          <w:b/>
          <w:sz w:val="28"/>
          <w:szCs w:val="28"/>
        </w:rPr>
        <w:t>2</w:t>
      </w:r>
      <w:r w:rsidR="00E7692C">
        <w:rPr>
          <w:b/>
          <w:sz w:val="28"/>
          <w:szCs w:val="28"/>
        </w:rPr>
        <w:t xml:space="preserve">. </w:t>
      </w:r>
      <w:r w:rsidR="00F46709">
        <w:rPr>
          <w:b/>
          <w:sz w:val="28"/>
          <w:szCs w:val="28"/>
        </w:rPr>
        <w:t>Structure and Organi</w:t>
      </w:r>
      <w:r w:rsidR="004256C0">
        <w:rPr>
          <w:b/>
          <w:sz w:val="28"/>
          <w:szCs w:val="28"/>
        </w:rPr>
        <w:t>s</w:t>
      </w:r>
      <w:r w:rsidR="00F46709">
        <w:rPr>
          <w:b/>
          <w:sz w:val="28"/>
          <w:szCs w:val="28"/>
        </w:rPr>
        <w:t>ation of the</w:t>
      </w:r>
      <w:r w:rsidR="00C943E6">
        <w:rPr>
          <w:b/>
          <w:sz w:val="28"/>
          <w:szCs w:val="28"/>
        </w:rPr>
        <w:t xml:space="preserve"> Consultant</w:t>
      </w:r>
      <w:r w:rsidR="00E7692C">
        <w:rPr>
          <w:b/>
          <w:sz w:val="28"/>
          <w:szCs w:val="28"/>
        </w:rPr>
        <w:t xml:space="preserve"> Database</w:t>
      </w:r>
    </w:p>
    <w:p w14:paraId="57045726" w14:textId="77777777" w:rsidR="003D1C44" w:rsidRDefault="00F46709" w:rsidP="00BF2474">
      <w:pPr>
        <w:spacing w:after="0" w:line="240" w:lineRule="auto"/>
        <w:jc w:val="both"/>
        <w:rPr>
          <w:szCs w:val="22"/>
        </w:rPr>
      </w:pPr>
      <w:r>
        <w:rPr>
          <w:szCs w:val="22"/>
        </w:rPr>
        <w:t>Once you log in</w:t>
      </w:r>
      <w:r w:rsidR="00C943E6">
        <w:rPr>
          <w:szCs w:val="22"/>
        </w:rPr>
        <w:t xml:space="preserve">, </w:t>
      </w:r>
      <w:r w:rsidR="00B7398D">
        <w:rPr>
          <w:szCs w:val="22"/>
        </w:rPr>
        <w:t xml:space="preserve">you will see that </w:t>
      </w:r>
      <w:r w:rsidR="00C943E6">
        <w:rPr>
          <w:szCs w:val="22"/>
        </w:rPr>
        <w:t xml:space="preserve">the Consultant Database </w:t>
      </w:r>
      <w:r w:rsidR="00B7398D">
        <w:rPr>
          <w:szCs w:val="22"/>
        </w:rPr>
        <w:t>has three main parts:</w:t>
      </w:r>
      <w:r w:rsidR="00C943E6">
        <w:rPr>
          <w:szCs w:val="22"/>
        </w:rPr>
        <w:t xml:space="preserve"> </w:t>
      </w:r>
      <w:r w:rsidR="00CD11A0">
        <w:rPr>
          <w:szCs w:val="22"/>
        </w:rPr>
        <w:t xml:space="preserve"> 1) </w:t>
      </w:r>
      <w:r w:rsidR="00B7398D" w:rsidRPr="00CD11A0">
        <w:rPr>
          <w:szCs w:val="22"/>
        </w:rPr>
        <w:t xml:space="preserve">a blue </w:t>
      </w:r>
      <w:r w:rsidR="00B7398D" w:rsidRPr="00CD11A0">
        <w:rPr>
          <w:b/>
          <w:szCs w:val="22"/>
        </w:rPr>
        <w:t>Menu Bar</w:t>
      </w:r>
      <w:r w:rsidR="00B7398D" w:rsidRPr="00CD11A0">
        <w:rPr>
          <w:szCs w:val="22"/>
        </w:rPr>
        <w:t xml:space="preserve"> across the top of the screen</w:t>
      </w:r>
      <w:r w:rsidR="00CD11A0">
        <w:rPr>
          <w:szCs w:val="22"/>
        </w:rPr>
        <w:t xml:space="preserve">; 2) </w:t>
      </w:r>
      <w:r w:rsidR="00B7398D" w:rsidRPr="00CD11A0">
        <w:rPr>
          <w:szCs w:val="22"/>
        </w:rPr>
        <w:t xml:space="preserve">a blue box labelled </w:t>
      </w:r>
      <w:r w:rsidR="00B7398D" w:rsidRPr="00CD11A0">
        <w:rPr>
          <w:b/>
          <w:szCs w:val="22"/>
        </w:rPr>
        <w:t xml:space="preserve">Search for a </w:t>
      </w:r>
      <w:r w:rsidR="00B7398D" w:rsidRPr="00CD11A0">
        <w:rPr>
          <w:b/>
        </w:rPr>
        <w:t>Consultant</w:t>
      </w:r>
      <w:r w:rsidR="00B7398D">
        <w:t xml:space="preserve"> just below the Menu Bar, and</w:t>
      </w:r>
      <w:r w:rsidR="00CD11A0">
        <w:t xml:space="preserve"> 3)</w:t>
      </w:r>
      <w:r w:rsidR="00CD11A0">
        <w:rPr>
          <w:szCs w:val="22"/>
        </w:rPr>
        <w:t xml:space="preserve"> </w:t>
      </w:r>
      <w:r w:rsidR="00484878">
        <w:t>a box at the bottom of the screen which contain</w:t>
      </w:r>
      <w:r w:rsidR="00871B36">
        <w:t xml:space="preserve">s the </w:t>
      </w:r>
      <w:r w:rsidR="00871B36" w:rsidRPr="00CD11A0">
        <w:rPr>
          <w:b/>
        </w:rPr>
        <w:t>Consultant Search Results</w:t>
      </w:r>
      <w:r w:rsidR="00871B36">
        <w:t>. It is</w:t>
      </w:r>
      <w:r w:rsidR="00484878">
        <w:t xml:space="preserve"> a list of all of the consultants who have registered with the database (and which will be filtered based on your searches)</w:t>
      </w:r>
      <w:r w:rsidR="00CD11A0">
        <w:rPr>
          <w:szCs w:val="22"/>
        </w:rPr>
        <w:t xml:space="preserve">. </w:t>
      </w:r>
      <w:r w:rsidR="003D1C44">
        <w:rPr>
          <w:szCs w:val="22"/>
        </w:rPr>
        <w:t>Each of these three sections will be described in more detail below.</w:t>
      </w:r>
    </w:p>
    <w:p w14:paraId="5C903E05" w14:textId="77777777" w:rsidR="003D1C44" w:rsidRDefault="003D1C44" w:rsidP="00BF2474">
      <w:pPr>
        <w:spacing w:after="0" w:line="240" w:lineRule="auto"/>
        <w:jc w:val="both"/>
        <w:rPr>
          <w:szCs w:val="22"/>
          <w:u w:val="single"/>
        </w:rPr>
      </w:pPr>
    </w:p>
    <w:p w14:paraId="24A83144" w14:textId="77777777" w:rsidR="00F840BF" w:rsidRPr="00CD11A0" w:rsidRDefault="00806E30" w:rsidP="00BF2474">
      <w:pPr>
        <w:spacing w:after="0" w:line="240" w:lineRule="auto"/>
        <w:jc w:val="both"/>
        <w:rPr>
          <w:sz w:val="28"/>
          <w:szCs w:val="28"/>
        </w:rPr>
      </w:pPr>
      <w:r>
        <w:rPr>
          <w:b/>
          <w:sz w:val="28"/>
          <w:szCs w:val="28"/>
        </w:rPr>
        <w:t>Menu Bar</w:t>
      </w:r>
    </w:p>
    <w:tbl>
      <w:tblPr>
        <w:tblStyle w:val="TableGrid"/>
        <w:tblW w:w="0" w:type="auto"/>
        <w:tblLook w:val="04A0" w:firstRow="1" w:lastRow="0" w:firstColumn="1" w:lastColumn="0" w:noHBand="0" w:noVBand="1"/>
        <w:tblPrChange w:id="2" w:author="Titus Karanja" w:date="2016-07-19T08:48:00Z">
          <w:tblPr>
            <w:tblStyle w:val="TableGrid"/>
            <w:tblW w:w="0" w:type="auto"/>
            <w:tblLook w:val="04A0" w:firstRow="1" w:lastRow="0" w:firstColumn="1" w:lastColumn="0" w:noHBand="0" w:noVBand="1"/>
          </w:tblPr>
        </w:tblPrChange>
      </w:tblPr>
      <w:tblGrid>
        <w:gridCol w:w="2802"/>
        <w:gridCol w:w="10760"/>
        <w:tblGridChange w:id="3">
          <w:tblGrid>
            <w:gridCol w:w="2802"/>
            <w:gridCol w:w="10760"/>
          </w:tblGrid>
        </w:tblGridChange>
      </w:tblGrid>
      <w:tr w:rsidR="00B07560" w14:paraId="5E2FA416" w14:textId="77777777" w:rsidTr="00EE3890">
        <w:trPr>
          <w:trHeight w:val="606"/>
          <w:trPrChange w:id="4" w:author="Titus Karanja" w:date="2016-07-19T08:48:00Z">
            <w:trPr>
              <w:trHeight w:val="606"/>
            </w:trPr>
          </w:trPrChange>
        </w:trPr>
        <w:tc>
          <w:tcPr>
            <w:tcW w:w="13562" w:type="dxa"/>
            <w:gridSpan w:val="2"/>
            <w:shd w:val="clear" w:color="auto" w:fill="3E8CBC"/>
            <w:vAlign w:val="center"/>
            <w:tcPrChange w:id="5" w:author="Titus Karanja" w:date="2016-07-19T08:48:00Z">
              <w:tcPr>
                <w:tcW w:w="13716" w:type="dxa"/>
                <w:gridSpan w:val="2"/>
                <w:shd w:val="clear" w:color="auto" w:fill="3E8CBC"/>
                <w:vAlign w:val="center"/>
              </w:tcPr>
            </w:tcPrChange>
          </w:tcPr>
          <w:p w14:paraId="6376C34F" w14:textId="660BACAE" w:rsidR="008165C7" w:rsidRDefault="00485592" w:rsidP="008165C7">
            <w:pPr>
              <w:jc w:val="center"/>
              <w:rPr>
                <w:i/>
              </w:rPr>
            </w:pPr>
            <w:del w:id="6" w:author="Titus Karanja" w:date="2016-07-19T08:44:00Z">
              <w:r w:rsidDel="00AC2B24">
                <w:object w:dxaOrig="4320" w:dyaOrig="166" w14:anchorId="62FEF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75pt;height:24.75pt" o:ole="">
                    <v:imagedata r:id="rId10" o:title=""/>
                  </v:shape>
                  <o:OLEObject Type="Embed" ProgID="PBrush" ShapeID="_x0000_i1025" DrawAspect="Content" ObjectID="_1530432747" r:id="rId11"/>
                </w:object>
              </w:r>
            </w:del>
            <w:ins w:id="7" w:author="Titus Karanja" w:date="2016-07-19T11:23:00Z">
              <w:r w:rsidR="008165C7" w:rsidRPr="008165C7">
                <w:rPr>
                  <w:i/>
                  <w:noProof/>
                  <w:lang w:bidi="ar-SA"/>
                </w:rPr>
                <w:drawing>
                  <wp:inline distT="0" distB="0" distL="0" distR="0" wp14:anchorId="25516C8A" wp14:editId="182DFFE1">
                    <wp:extent cx="8471258" cy="381735"/>
                    <wp:effectExtent l="0" t="0" r="6350" b="0"/>
                    <wp:docPr id="2" name="Picture 2" descr="C:\Data\titus.karanja\Documents\Manuals\akdn_menu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titus.karanja\Documents\Manuals\akdn_menu_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00531" cy="401079"/>
                            </a:xfrm>
                            <a:prstGeom prst="rect">
                              <a:avLst/>
                            </a:prstGeom>
                            <a:noFill/>
                            <a:ln>
                              <a:noFill/>
                            </a:ln>
                          </pic:spPr>
                        </pic:pic>
                      </a:graphicData>
                    </a:graphic>
                  </wp:inline>
                </w:drawing>
              </w:r>
            </w:ins>
          </w:p>
        </w:tc>
      </w:tr>
      <w:tr w:rsidR="00AC2B24" w14:paraId="66500E8C" w14:textId="77777777" w:rsidTr="00EE3890">
        <w:trPr>
          <w:trHeight w:val="127"/>
          <w:trPrChange w:id="8" w:author="Titus Karanja" w:date="2016-07-19T08:48:00Z">
            <w:trPr>
              <w:trHeight w:val="127"/>
            </w:trPr>
          </w:trPrChange>
        </w:trPr>
        <w:tc>
          <w:tcPr>
            <w:tcW w:w="2802" w:type="dxa"/>
            <w:tcPrChange w:id="9" w:author="Titus Karanja" w:date="2016-07-19T08:48:00Z">
              <w:tcPr>
                <w:tcW w:w="2802" w:type="dxa"/>
              </w:tcPr>
            </w:tcPrChange>
          </w:tcPr>
          <w:p w14:paraId="64B6B988" w14:textId="77777777" w:rsidR="00B07560" w:rsidRPr="001571F3" w:rsidRDefault="00B07560" w:rsidP="00954555">
            <w:pPr>
              <w:rPr>
                <w:b/>
              </w:rPr>
            </w:pPr>
            <w:r>
              <w:rPr>
                <w:b/>
              </w:rPr>
              <w:t>AKDN MER Consultant Database</w:t>
            </w:r>
          </w:p>
        </w:tc>
        <w:tc>
          <w:tcPr>
            <w:tcW w:w="10760" w:type="dxa"/>
            <w:tcPrChange w:id="10" w:author="Titus Karanja" w:date="2016-07-19T08:48:00Z">
              <w:tcPr>
                <w:tcW w:w="10914" w:type="dxa"/>
              </w:tcPr>
            </w:tcPrChange>
          </w:tcPr>
          <w:p w14:paraId="50F87291" w14:textId="0C75C007" w:rsidR="00B07560" w:rsidRPr="00DF062D" w:rsidRDefault="005C20F7" w:rsidP="00D14EE6">
            <w:pPr>
              <w:spacing w:after="80"/>
              <w:jc w:val="both"/>
            </w:pPr>
            <w:r>
              <w:t xml:space="preserve">Provides access to the full database and a list of all registered consultants. </w:t>
            </w:r>
            <w:r w:rsidR="00B07560" w:rsidRPr="00DF062D">
              <w:t xml:space="preserve">Clicking on this link will reset any of the filters you have </w:t>
            </w:r>
            <w:r w:rsidR="00D14EE6" w:rsidRPr="00DF062D">
              <w:t>made and</w:t>
            </w:r>
            <w:r w:rsidR="00B07560" w:rsidRPr="00DF062D">
              <w:t xml:space="preserve"> </w:t>
            </w:r>
            <w:r w:rsidR="00866564" w:rsidRPr="00DF062D">
              <w:t xml:space="preserve">will </w:t>
            </w:r>
            <w:r w:rsidR="00B07560" w:rsidRPr="00DF062D">
              <w:t>return you to the home screen</w:t>
            </w:r>
            <w:r w:rsidR="00D14EE6" w:rsidRPr="00DF062D">
              <w:t>.</w:t>
            </w:r>
          </w:p>
        </w:tc>
      </w:tr>
      <w:tr w:rsidR="00AC2B24" w14:paraId="0D2B5F93" w14:textId="77777777" w:rsidTr="00EE3890">
        <w:trPr>
          <w:trHeight w:val="127"/>
          <w:trPrChange w:id="11" w:author="Titus Karanja" w:date="2016-07-19T08:48:00Z">
            <w:trPr>
              <w:trHeight w:val="127"/>
            </w:trPr>
          </w:trPrChange>
        </w:trPr>
        <w:tc>
          <w:tcPr>
            <w:tcW w:w="2802" w:type="dxa"/>
            <w:tcPrChange w:id="12" w:author="Titus Karanja" w:date="2016-07-19T08:48:00Z">
              <w:tcPr>
                <w:tcW w:w="2802" w:type="dxa"/>
              </w:tcPr>
            </w:tcPrChange>
          </w:tcPr>
          <w:p w14:paraId="284B03F3" w14:textId="77777777" w:rsidR="003D1C44" w:rsidRDefault="003D1C44" w:rsidP="00954555">
            <w:pPr>
              <w:spacing w:after="80"/>
              <w:jc w:val="both"/>
              <w:rPr>
                <w:i/>
              </w:rPr>
            </w:pPr>
            <w:r>
              <w:rPr>
                <w:b/>
              </w:rPr>
              <w:t>Invite a Consultant</w:t>
            </w:r>
          </w:p>
        </w:tc>
        <w:tc>
          <w:tcPr>
            <w:tcW w:w="10760" w:type="dxa"/>
            <w:tcPrChange w:id="13" w:author="Titus Karanja" w:date="2016-07-19T08:48:00Z">
              <w:tcPr>
                <w:tcW w:w="10914" w:type="dxa"/>
              </w:tcPr>
            </w:tcPrChange>
          </w:tcPr>
          <w:p w14:paraId="60E35B1D" w14:textId="171D2EEF" w:rsidR="003D1C44" w:rsidRPr="00DF062D" w:rsidRDefault="00E17410" w:rsidP="00AD0990">
            <w:pPr>
              <w:spacing w:after="80"/>
              <w:jc w:val="both"/>
            </w:pPr>
            <w:r w:rsidRPr="00DF062D">
              <w:t>Clicking on this link</w:t>
            </w:r>
            <w:r w:rsidR="00806E30" w:rsidRPr="00DF062D">
              <w:t xml:space="preserve"> will generate a pop-up </w:t>
            </w:r>
            <w:r w:rsidR="00301B27" w:rsidRPr="00DF062D">
              <w:t xml:space="preserve">form </w:t>
            </w:r>
            <w:r w:rsidR="00347FD5" w:rsidRPr="00DF062D">
              <w:t>which will allow you</w:t>
            </w:r>
            <w:r w:rsidR="00301B27" w:rsidRPr="00DF062D">
              <w:t xml:space="preserve"> to invite an MER c</w:t>
            </w:r>
            <w:r w:rsidR="00D14EE6" w:rsidRPr="00DF062D">
              <w:t>onsultant to join the database.</w:t>
            </w:r>
            <w:r w:rsidR="00301B27" w:rsidRPr="00DF062D">
              <w:t xml:space="preserve"> Please enter the consultant’s name and email address and select the thematic area(s) in which the</w:t>
            </w:r>
            <w:r w:rsidR="00AD0990">
              <w:t xml:space="preserve"> consultants</w:t>
            </w:r>
            <w:r w:rsidR="00301B27" w:rsidRPr="00DF062D">
              <w:t xml:space="preserve"> are </w:t>
            </w:r>
            <w:r w:rsidR="00301B27" w:rsidRPr="00DF062D">
              <w:lastRenderedPageBreak/>
              <w:t xml:space="preserve">specialists (optional). Once you have entered this information and clicked </w:t>
            </w:r>
            <w:r w:rsidR="00301B27" w:rsidRPr="00DF062D">
              <w:rPr>
                <w:b/>
              </w:rPr>
              <w:t>Invite</w:t>
            </w:r>
            <w:r w:rsidR="00301B27" w:rsidRPr="00DF062D">
              <w:t>, the consultant will receive an invitation to register with the database.</w:t>
            </w:r>
            <w:r w:rsidR="00AD0990">
              <w:t xml:space="preserve"> More information on inviting a consultant will be contained in Section 3 below.</w:t>
            </w:r>
          </w:p>
        </w:tc>
      </w:tr>
      <w:tr w:rsidR="00AC2B24" w14:paraId="5DE33612" w14:textId="77777777" w:rsidTr="00EE3890">
        <w:trPr>
          <w:trHeight w:val="127"/>
          <w:trPrChange w:id="14" w:author="Titus Karanja" w:date="2016-07-19T08:48:00Z">
            <w:trPr>
              <w:trHeight w:val="127"/>
            </w:trPr>
          </w:trPrChange>
        </w:trPr>
        <w:tc>
          <w:tcPr>
            <w:tcW w:w="2802" w:type="dxa"/>
            <w:tcPrChange w:id="15" w:author="Titus Karanja" w:date="2016-07-19T08:48:00Z">
              <w:tcPr>
                <w:tcW w:w="2802" w:type="dxa"/>
              </w:tcPr>
            </w:tcPrChange>
          </w:tcPr>
          <w:p w14:paraId="53FE3D6D" w14:textId="72EB8D21" w:rsidR="003D1C44" w:rsidRPr="002942C5" w:rsidRDefault="00290805">
            <w:pPr>
              <w:spacing w:after="80"/>
              <w:jc w:val="both"/>
              <w:rPr>
                <w:b/>
              </w:rPr>
            </w:pPr>
            <w:r>
              <w:rPr>
                <w:b/>
              </w:rPr>
              <w:lastRenderedPageBreak/>
              <w:t>Register</w:t>
            </w:r>
            <w:ins w:id="16" w:author="Titus Karanja" w:date="2016-07-19T08:46:00Z">
              <w:r w:rsidR="00AC2B24">
                <w:rPr>
                  <w:b/>
                </w:rPr>
                <w:t xml:space="preserve">ed </w:t>
              </w:r>
            </w:ins>
            <w:del w:id="17" w:author="Titus Karanja" w:date="2016-07-19T08:46:00Z">
              <w:r w:rsidDel="00AC2B24">
                <w:rPr>
                  <w:b/>
                </w:rPr>
                <w:delText xml:space="preserve"> a C</w:delText>
              </w:r>
            </w:del>
            <w:ins w:id="18" w:author="Titus Karanja" w:date="2016-07-19T08:46:00Z">
              <w:r w:rsidR="00AC2B24">
                <w:rPr>
                  <w:b/>
                </w:rPr>
                <w:t>C</w:t>
              </w:r>
            </w:ins>
            <w:r>
              <w:rPr>
                <w:b/>
              </w:rPr>
              <w:t>onsultanc</w:t>
            </w:r>
            <w:del w:id="19" w:author="Titus Karanja" w:date="2016-07-19T08:46:00Z">
              <w:r w:rsidDel="00EE3890">
                <w:rPr>
                  <w:b/>
                </w:rPr>
                <w:delText>y</w:delText>
              </w:r>
            </w:del>
            <w:ins w:id="20" w:author="Titus Karanja" w:date="2016-07-19T08:46:00Z">
              <w:r w:rsidR="00EE3890">
                <w:rPr>
                  <w:b/>
                </w:rPr>
                <w:t>ies</w:t>
              </w:r>
            </w:ins>
          </w:p>
        </w:tc>
        <w:tc>
          <w:tcPr>
            <w:tcW w:w="10760" w:type="dxa"/>
            <w:tcPrChange w:id="21" w:author="Titus Karanja" w:date="2016-07-19T08:48:00Z">
              <w:tcPr>
                <w:tcW w:w="10914" w:type="dxa"/>
              </w:tcPr>
            </w:tcPrChange>
          </w:tcPr>
          <w:p w14:paraId="5B87732F" w14:textId="40558448" w:rsidR="003D1C44" w:rsidRPr="00DF062D" w:rsidRDefault="00D14EE6" w:rsidP="00954555">
            <w:pPr>
              <w:spacing w:after="80"/>
              <w:jc w:val="both"/>
              <w:rPr>
                <w:szCs w:val="22"/>
              </w:rPr>
            </w:pPr>
            <w:r w:rsidRPr="00DF062D">
              <w:t xml:space="preserve">The list of </w:t>
            </w:r>
            <w:r w:rsidR="00290805">
              <w:t xml:space="preserve">Registered Consultancies </w:t>
            </w:r>
            <w:r w:rsidRPr="00DF062D">
              <w:t xml:space="preserve">is the list </w:t>
            </w:r>
            <w:r w:rsidR="00522F59">
              <w:t xml:space="preserve">consultancies in this database </w:t>
            </w:r>
            <w:r w:rsidR="00290805">
              <w:t xml:space="preserve">that have been recorded by AKDN staff members. Recording a consultancy in the database </w:t>
            </w:r>
            <w:r w:rsidR="00522F59">
              <w:t xml:space="preserve">does not replace </w:t>
            </w:r>
            <w:r w:rsidR="00522F59" w:rsidRPr="00DF062D">
              <w:t>any formal contracting mechanism</w:t>
            </w:r>
            <w:r w:rsidR="00522F59">
              <w:t xml:space="preserve"> in your agency or department</w:t>
            </w:r>
            <w:r w:rsidR="00290805">
              <w:t>. I</w:t>
            </w:r>
            <w:r w:rsidR="00807EA3" w:rsidRPr="00DF062D">
              <w:t xml:space="preserve">t is an important that </w:t>
            </w:r>
            <w:r w:rsidR="00C95F29">
              <w:t>AKDN users</w:t>
            </w:r>
            <w:r w:rsidR="00807EA3" w:rsidRPr="00DF062D">
              <w:t xml:space="preserve"> </w:t>
            </w:r>
            <w:r w:rsidR="00290805">
              <w:t xml:space="preserve">register consultancies </w:t>
            </w:r>
            <w:r w:rsidR="00AD0990">
              <w:t>in the Consultant Database</w:t>
            </w:r>
            <w:r w:rsidR="00DA3D51">
              <w:t xml:space="preserve"> </w:t>
            </w:r>
            <w:r w:rsidR="00290805">
              <w:t>if</w:t>
            </w:r>
            <w:r w:rsidR="00807EA3" w:rsidRPr="00DF062D">
              <w:t xml:space="preserve"> they have offered contracts to MER consultants</w:t>
            </w:r>
            <w:r w:rsidR="00290805">
              <w:t xml:space="preserve"> who are registered in the database</w:t>
            </w:r>
            <w:r w:rsidR="00807EA3" w:rsidRPr="00DF062D">
              <w:t xml:space="preserve">. </w:t>
            </w:r>
            <w:r w:rsidR="00807EA3" w:rsidRPr="00DF062D">
              <w:rPr>
                <w:szCs w:val="22"/>
              </w:rPr>
              <w:t xml:space="preserve">This </w:t>
            </w:r>
            <w:r w:rsidR="00DA3D51">
              <w:rPr>
                <w:szCs w:val="22"/>
              </w:rPr>
              <w:t>gives</w:t>
            </w:r>
            <w:r w:rsidR="00807EA3" w:rsidRPr="00DF062D">
              <w:rPr>
                <w:szCs w:val="22"/>
              </w:rPr>
              <w:t xml:space="preserve"> other AKDN staff </w:t>
            </w:r>
            <w:r w:rsidR="00DA3D51">
              <w:rPr>
                <w:szCs w:val="22"/>
              </w:rPr>
              <w:t xml:space="preserve">the opportunity </w:t>
            </w:r>
            <w:r w:rsidR="00807EA3" w:rsidRPr="00DF062D">
              <w:rPr>
                <w:szCs w:val="22"/>
              </w:rPr>
              <w:t xml:space="preserve">to see the kinds of projects </w:t>
            </w:r>
            <w:r w:rsidR="00DA3D51">
              <w:rPr>
                <w:szCs w:val="22"/>
              </w:rPr>
              <w:t xml:space="preserve">a particular </w:t>
            </w:r>
            <w:r w:rsidR="00807EA3" w:rsidRPr="00DF062D">
              <w:rPr>
                <w:szCs w:val="22"/>
              </w:rPr>
              <w:t xml:space="preserve">consultant has undertaken. Thus, AKDN staff members who are interested </w:t>
            </w:r>
            <w:r w:rsidR="00DA3D51">
              <w:rPr>
                <w:szCs w:val="22"/>
              </w:rPr>
              <w:t xml:space="preserve">in </w:t>
            </w:r>
            <w:r w:rsidR="00807EA3" w:rsidRPr="00DF062D">
              <w:rPr>
                <w:szCs w:val="22"/>
              </w:rPr>
              <w:t>knowing more about the quality or timeliness of a particular consultant’s work can contact the individual(s) who had contracted that consultant previously.</w:t>
            </w:r>
          </w:p>
          <w:p w14:paraId="765AC430" w14:textId="11A90655" w:rsidR="00807EA3" w:rsidRPr="00DF062D" w:rsidRDefault="00807EA3" w:rsidP="00954555">
            <w:pPr>
              <w:spacing w:after="80"/>
              <w:jc w:val="both"/>
              <w:rPr>
                <w:szCs w:val="22"/>
              </w:rPr>
            </w:pPr>
            <w:r w:rsidRPr="00DF062D">
              <w:rPr>
                <w:szCs w:val="22"/>
              </w:rPr>
              <w:t xml:space="preserve">The list of </w:t>
            </w:r>
            <w:r w:rsidR="00290805">
              <w:rPr>
                <w:szCs w:val="22"/>
              </w:rPr>
              <w:t>registered consultancies</w:t>
            </w:r>
            <w:r w:rsidRPr="00DF062D">
              <w:rPr>
                <w:szCs w:val="22"/>
              </w:rPr>
              <w:t xml:space="preserve"> shows the following </w:t>
            </w:r>
            <w:r w:rsidR="00B3184D" w:rsidRPr="00DF062D">
              <w:rPr>
                <w:szCs w:val="22"/>
              </w:rPr>
              <w:t xml:space="preserve">information about the projects that have been recorded in the database: the consultant’s surname and </w:t>
            </w:r>
            <w:r w:rsidR="004256C0">
              <w:rPr>
                <w:szCs w:val="22"/>
              </w:rPr>
              <w:t>first/</w:t>
            </w:r>
            <w:r w:rsidR="00B3184D" w:rsidRPr="00DF062D">
              <w:rPr>
                <w:szCs w:val="22"/>
              </w:rPr>
              <w:t>given name(s), the title of the consulting project, the name of the AKDN staff member who served as the contact person for the consulting project (and his/her email address) and the start and end date for the consulting project.</w:t>
            </w:r>
          </w:p>
          <w:p w14:paraId="132557C8" w14:textId="13E7D856" w:rsidR="00B3184D" w:rsidRDefault="00B3184D" w:rsidP="00954555">
            <w:pPr>
              <w:spacing w:after="80"/>
              <w:jc w:val="both"/>
            </w:pPr>
            <w:r w:rsidRPr="00DF062D">
              <w:t xml:space="preserve">You can sort the list of </w:t>
            </w:r>
            <w:r w:rsidR="00290805">
              <w:t>registered</w:t>
            </w:r>
            <w:r w:rsidRPr="00DF062D">
              <w:t xml:space="preserve"> consultancies by clicking on the double arrows </w:t>
            </w:r>
            <w:r w:rsidR="00DF062D" w:rsidRPr="00DF062D">
              <w:t>(</w:t>
            </w:r>
            <w:r w:rsidR="00DF062D">
              <w:object w:dxaOrig="255" w:dyaOrig="240" w14:anchorId="20621483">
                <v:shape id="_x0000_i1026" type="#_x0000_t75" style="width:9.75pt;height:9.75pt" o:ole="">
                  <v:imagedata r:id="rId13" o:title=""/>
                </v:shape>
                <o:OLEObject Type="Embed" ProgID="PBrush" ShapeID="_x0000_i1026" DrawAspect="Content" ObjectID="_1530432748" r:id="rId14"/>
              </w:object>
            </w:r>
            <w:r w:rsidR="00DF062D" w:rsidRPr="00DF062D">
              <w:t>)</w:t>
            </w:r>
            <w:r w:rsidR="00DF062D">
              <w:t xml:space="preserve"> located next to </w:t>
            </w:r>
            <w:r w:rsidR="00C95F29">
              <w:t>a</w:t>
            </w:r>
            <w:r w:rsidR="00DF062D">
              <w:t xml:space="preserve"> column. Once you do so, the double arrows</w:t>
            </w:r>
            <w:r w:rsidR="00CC08BC">
              <w:t xml:space="preserve"> will sort that field in alphabetic order ( </w:t>
            </w:r>
            <w:r w:rsidR="00CC08BC" w:rsidRPr="00DF062D">
              <w:object w:dxaOrig="285" w:dyaOrig="285" w14:anchorId="6DB9AC65">
                <v:shape id="_x0000_i1027" type="#_x0000_t75" style="width:9.75pt;height:9.75pt" o:ole="">
                  <v:imagedata r:id="rId15" o:title=""/>
                </v:shape>
                <o:OLEObject Type="Embed" ProgID="PBrush" ShapeID="_x0000_i1027" DrawAspect="Content" ObjectID="_1530432749" r:id="rId16"/>
              </w:object>
            </w:r>
            <w:r w:rsidR="00CC08BC">
              <w:t xml:space="preserve"> ). Clicking on that icon again will sort the column in reverse alphabetic order, and the icon will change again ( </w:t>
            </w:r>
            <w:r w:rsidR="00CC08BC" w:rsidRPr="00DF062D">
              <w:object w:dxaOrig="390" w:dyaOrig="300" w14:anchorId="0717917C">
                <v:shape id="_x0000_i1028" type="#_x0000_t75" style="width:13.5pt;height:9.75pt" o:ole="">
                  <v:imagedata r:id="rId17" o:title=""/>
                </v:shape>
                <o:OLEObject Type="Embed" ProgID="PBrush" ShapeID="_x0000_i1028" DrawAspect="Content" ObjectID="_1530432750" r:id="rId18"/>
              </w:object>
            </w:r>
            <w:r w:rsidR="00CC08BC">
              <w:t xml:space="preserve"> ).</w:t>
            </w:r>
          </w:p>
          <w:p w14:paraId="52BAA89B" w14:textId="674B3E8B" w:rsidR="00CD11A0" w:rsidRPr="004256C0" w:rsidRDefault="00CC08BC" w:rsidP="00EB3192">
            <w:pPr>
              <w:spacing w:after="80"/>
              <w:jc w:val="both"/>
            </w:pPr>
            <w:r>
              <w:t xml:space="preserve">If you are the AKDN staff </w:t>
            </w:r>
            <w:r w:rsidR="007B2F77">
              <w:t xml:space="preserve">member who </w:t>
            </w:r>
            <w:r w:rsidR="00290805">
              <w:t>registered</w:t>
            </w:r>
            <w:r w:rsidR="007B2F77">
              <w:t xml:space="preserve"> a consultancy</w:t>
            </w:r>
            <w:r>
              <w:t xml:space="preserve">, you have the ability to edit the </w:t>
            </w:r>
            <w:r w:rsidR="0042494C">
              <w:t>data you have entered</w:t>
            </w:r>
            <w:r w:rsidR="00441D0B">
              <w:t xml:space="preserve"> about that consultancy. To do so, click on the E</w:t>
            </w:r>
            <w:r w:rsidR="0042494C">
              <w:t>dit button</w:t>
            </w:r>
            <w:r w:rsidR="00441D0B">
              <w:t xml:space="preserve"> </w:t>
            </w:r>
            <w:r w:rsidR="0042494C">
              <w:t>(</w:t>
            </w:r>
            <w:ins w:id="22" w:author="Titus Karanja" w:date="2016-07-19T09:35:00Z">
              <w:r w:rsidR="008D0F41">
                <w:t xml:space="preserve"> </w:t>
              </w:r>
              <w:r w:rsidR="008D0F41" w:rsidRPr="008D0F41">
                <w:rPr>
                  <w:noProof/>
                  <w:lang w:bidi="ar-SA"/>
                </w:rPr>
                <w:drawing>
                  <wp:inline distT="0" distB="0" distL="0" distR="0" wp14:anchorId="17589A3F" wp14:editId="3D221ADC">
                    <wp:extent cx="133047" cy="127000"/>
                    <wp:effectExtent l="0" t="0" r="635" b="6350"/>
                    <wp:docPr id="16" name="Picture 16" descr="C:\Data\titus.karanja\Documents\Manuals\akdn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ata\titus.karanja\Documents\Manuals\akdn_ed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146819" cy="140146"/>
                            </a:xfrm>
                            <a:prstGeom prst="rect">
                              <a:avLst/>
                            </a:prstGeom>
                            <a:noFill/>
                            <a:ln>
                              <a:noFill/>
                            </a:ln>
                          </pic:spPr>
                        </pic:pic>
                      </a:graphicData>
                    </a:graphic>
                  </wp:inline>
                </w:drawing>
              </w:r>
            </w:ins>
            <w:del w:id="23" w:author="Titus Karanja" w:date="2016-07-19T09:35:00Z">
              <w:r w:rsidDel="008D0F41">
                <w:delText xml:space="preserve"> </w:delText>
              </w:r>
              <w:r w:rsidDel="008D0F41">
                <w:rPr>
                  <w:noProof/>
                  <w:szCs w:val="22"/>
                  <w:lang w:bidi="ar-SA"/>
                </w:rPr>
                <w:drawing>
                  <wp:inline distT="0" distB="0" distL="0" distR="0" wp14:anchorId="0D0605AD" wp14:editId="3B1484F5">
                    <wp:extent cx="140245" cy="128579"/>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226" cy="133145"/>
                            </a:xfrm>
                            <a:prstGeom prst="rect">
                              <a:avLst/>
                            </a:prstGeom>
                            <a:noFill/>
                            <a:ln>
                              <a:noFill/>
                            </a:ln>
                          </pic:spPr>
                        </pic:pic>
                      </a:graphicData>
                    </a:graphic>
                  </wp:inline>
                </w:drawing>
              </w:r>
            </w:del>
            <w:r w:rsidR="0042494C">
              <w:t xml:space="preserve"> ) in the</w:t>
            </w:r>
            <w:r w:rsidR="00441D0B">
              <w:t xml:space="preserve"> </w:t>
            </w:r>
            <w:r w:rsidR="00441D0B" w:rsidRPr="00441D0B">
              <w:t xml:space="preserve">Action </w:t>
            </w:r>
            <w:r w:rsidR="00441D0B">
              <w:t xml:space="preserve">column. You can also delete the consultancy that you have </w:t>
            </w:r>
            <w:r w:rsidR="00EB3192">
              <w:t xml:space="preserve">registered </w:t>
            </w:r>
            <w:r w:rsidR="00441D0B">
              <w:t xml:space="preserve">by clicking on the Delete button ( </w:t>
            </w:r>
            <w:r>
              <w:rPr>
                <w:noProof/>
                <w:szCs w:val="22"/>
                <w:lang w:bidi="ar-SA"/>
              </w:rPr>
              <w:drawing>
                <wp:inline distT="0" distB="0" distL="0" distR="0" wp14:anchorId="1D3D6CF1" wp14:editId="58892D65">
                  <wp:extent cx="129025" cy="123426"/>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010" cy="123412"/>
                          </a:xfrm>
                          <a:prstGeom prst="rect">
                            <a:avLst/>
                          </a:prstGeom>
                          <a:noFill/>
                          <a:ln>
                            <a:noFill/>
                          </a:ln>
                        </pic:spPr>
                      </pic:pic>
                    </a:graphicData>
                  </a:graphic>
                </wp:inline>
              </w:drawing>
            </w:r>
            <w:r w:rsidR="00441D0B">
              <w:t xml:space="preserve"> ). Once you click on the Delete button, you will receive a pop-up message asking if you are sure you would like to delete the project. </w:t>
            </w:r>
          </w:p>
        </w:tc>
      </w:tr>
      <w:tr w:rsidR="00AC2B24" w14:paraId="0A10DE94" w14:textId="77777777" w:rsidTr="00EE3890">
        <w:trPr>
          <w:trHeight w:val="127"/>
          <w:trPrChange w:id="24" w:author="Titus Karanja" w:date="2016-07-19T08:48:00Z">
            <w:trPr>
              <w:trHeight w:val="127"/>
            </w:trPr>
          </w:trPrChange>
        </w:trPr>
        <w:tc>
          <w:tcPr>
            <w:tcW w:w="2802" w:type="dxa"/>
            <w:tcPrChange w:id="25" w:author="Titus Karanja" w:date="2016-07-19T08:48:00Z">
              <w:tcPr>
                <w:tcW w:w="2802" w:type="dxa"/>
              </w:tcPr>
            </w:tcPrChange>
          </w:tcPr>
          <w:p w14:paraId="709E42BA" w14:textId="19B034DA" w:rsidR="003D1C44" w:rsidRPr="00FF7C69" w:rsidRDefault="00EE3890">
            <w:pPr>
              <w:spacing w:after="80"/>
              <w:jc w:val="both"/>
              <w:rPr>
                <w:b/>
                <w:szCs w:val="22"/>
              </w:rPr>
            </w:pPr>
            <w:ins w:id="26" w:author="Titus Karanja" w:date="2016-07-19T08:48:00Z">
              <w:r>
                <w:rPr>
                  <w:b/>
                  <w:szCs w:val="22"/>
                </w:rPr>
                <w:t>Welcome Message</w:t>
              </w:r>
            </w:ins>
            <w:del w:id="27" w:author="Titus Karanja" w:date="2016-07-19T08:48:00Z">
              <w:r w:rsidR="003D1C44" w:rsidDel="00EE3890">
                <w:rPr>
                  <w:b/>
                  <w:szCs w:val="22"/>
                </w:rPr>
                <w:delText>Logout</w:delText>
              </w:r>
            </w:del>
          </w:p>
        </w:tc>
        <w:tc>
          <w:tcPr>
            <w:tcW w:w="10760" w:type="dxa"/>
            <w:tcPrChange w:id="28" w:author="Titus Karanja" w:date="2016-07-19T08:48:00Z">
              <w:tcPr>
                <w:tcW w:w="10914" w:type="dxa"/>
              </w:tcPr>
            </w:tcPrChange>
          </w:tcPr>
          <w:p w14:paraId="0272D2E2" w14:textId="581FF1BB" w:rsidR="003D1C44" w:rsidRPr="00D227D4" w:rsidRDefault="003B1197">
            <w:pPr>
              <w:spacing w:after="80"/>
              <w:jc w:val="both"/>
            </w:pPr>
            <w:ins w:id="29" w:author="Titus Karanja" w:date="2016-07-19T08:57:00Z">
              <w:r>
                <w:t xml:space="preserve">This welcome message provides a clickable section which provides a drop-down menu. </w:t>
              </w:r>
            </w:ins>
            <w:ins w:id="30" w:author="Titus Karanja" w:date="2016-07-19T08:59:00Z">
              <w:r>
                <w:t xml:space="preserve">From the </w:t>
              </w:r>
            </w:ins>
            <w:ins w:id="31" w:author="Titus Karanja" w:date="2016-07-19T08:57:00Z">
              <w:r>
                <w:t>menu</w:t>
              </w:r>
            </w:ins>
            <w:ins w:id="32" w:author="Titus Karanja" w:date="2016-07-19T08:59:00Z">
              <w:r>
                <w:t xml:space="preserve">, the user is able to access the User Manual, Change </w:t>
              </w:r>
            </w:ins>
            <w:ins w:id="33" w:author="Titus Karanja" w:date="2016-07-19T09:00:00Z">
              <w:r>
                <w:t>Password and Logout from the database.</w:t>
              </w:r>
            </w:ins>
            <w:ins w:id="34" w:author="Titus Karanja" w:date="2016-07-19T08:59:00Z">
              <w:r>
                <w:t xml:space="preserve"> </w:t>
              </w:r>
            </w:ins>
            <w:del w:id="35" w:author="Titus Karanja" w:date="2016-07-19T08:48:00Z">
              <w:r w:rsidR="00E17410" w:rsidRPr="00D227D4" w:rsidDel="00EE3890">
                <w:delText>Clicking on the Logout icon (</w:delText>
              </w:r>
              <w:r w:rsidR="00EB6C7A" w:rsidRPr="00D227D4" w:rsidDel="00EE3890">
                <w:delText xml:space="preserve"> </w:delText>
              </w:r>
              <w:r w:rsidR="00E17410" w:rsidRPr="00D227D4" w:rsidDel="00EE3890">
                <w:object w:dxaOrig="870" w:dyaOrig="300" w14:anchorId="4C0F72C1">
                  <v:shape id="_x0000_i1029" type="#_x0000_t75" style="width:24.75pt;height:9pt" o:ole="">
                    <v:imagedata r:id="rId22" o:title=""/>
                  </v:shape>
                  <o:OLEObject Type="Embed" ProgID="PBrush" ShapeID="_x0000_i1029" DrawAspect="Content" ObjectID="_1530432751" r:id="rId23"/>
                </w:object>
              </w:r>
              <w:r w:rsidR="00EB6C7A" w:rsidRPr="00D227D4" w:rsidDel="00EE3890">
                <w:delText xml:space="preserve"> </w:delText>
              </w:r>
              <w:r w:rsidR="00E17410" w:rsidRPr="00D227D4" w:rsidDel="00EE3890">
                <w:delText>) will immediately log you out of the Consultant Database and return you to the Login screen.</w:delText>
              </w:r>
            </w:del>
          </w:p>
        </w:tc>
      </w:tr>
      <w:tr w:rsidR="00EE3890" w14:paraId="38BEB8E5" w14:textId="77777777" w:rsidTr="00EE3890">
        <w:trPr>
          <w:trHeight w:val="127"/>
          <w:ins w:id="36" w:author="Titus Karanja" w:date="2016-07-19T08:48:00Z"/>
        </w:trPr>
        <w:tc>
          <w:tcPr>
            <w:tcW w:w="2802" w:type="dxa"/>
          </w:tcPr>
          <w:p w14:paraId="229A46CD" w14:textId="5A854C72" w:rsidR="00EE3890" w:rsidRPr="003B1197" w:rsidRDefault="00EE3890">
            <w:pPr>
              <w:pStyle w:val="ListParagraph"/>
              <w:numPr>
                <w:ilvl w:val="0"/>
                <w:numId w:val="6"/>
              </w:numPr>
              <w:spacing w:after="80"/>
              <w:jc w:val="both"/>
              <w:rPr>
                <w:ins w:id="37" w:author="Titus Karanja" w:date="2016-07-19T08:48:00Z"/>
                <w:b/>
                <w:szCs w:val="22"/>
                <w:rPrChange w:id="38" w:author="Titus Karanja" w:date="2016-07-19T09:00:00Z">
                  <w:rPr>
                    <w:ins w:id="39" w:author="Titus Karanja" w:date="2016-07-19T08:48:00Z"/>
                  </w:rPr>
                </w:rPrChange>
              </w:rPr>
              <w:pPrChange w:id="40" w:author="Titus Karanja" w:date="2016-07-19T09:00:00Z">
                <w:pPr>
                  <w:spacing w:after="80"/>
                  <w:jc w:val="both"/>
                </w:pPr>
              </w:pPrChange>
            </w:pPr>
            <w:ins w:id="41" w:author="Titus Karanja" w:date="2016-07-19T08:48:00Z">
              <w:r w:rsidRPr="003B1197">
                <w:rPr>
                  <w:b/>
                  <w:szCs w:val="22"/>
                  <w:rPrChange w:id="42" w:author="Titus Karanja" w:date="2016-07-19T09:00:00Z">
                    <w:rPr/>
                  </w:rPrChange>
                </w:rPr>
                <w:t>User Manual</w:t>
              </w:r>
            </w:ins>
          </w:p>
        </w:tc>
        <w:tc>
          <w:tcPr>
            <w:tcW w:w="10760" w:type="dxa"/>
          </w:tcPr>
          <w:p w14:paraId="139AE7E3" w14:textId="2104850D" w:rsidR="00EE3890" w:rsidRPr="00D227D4" w:rsidRDefault="00EE3890">
            <w:pPr>
              <w:spacing w:after="80"/>
              <w:jc w:val="both"/>
              <w:rPr>
                <w:ins w:id="43" w:author="Titus Karanja" w:date="2016-07-19T08:48:00Z"/>
              </w:rPr>
            </w:pPr>
            <w:ins w:id="44" w:author="Titus Karanja" w:date="2016-07-19T08:54:00Z">
              <w:r>
                <w:t xml:space="preserve">Clicking on the </w:t>
              </w:r>
            </w:ins>
            <w:ins w:id="45" w:author="Titus Karanja" w:date="2016-07-19T09:16:00Z">
              <w:r w:rsidR="006C370C">
                <w:t>‘</w:t>
              </w:r>
            </w:ins>
            <w:ins w:id="46" w:author="Titus Karanja" w:date="2016-07-19T08:54:00Z">
              <w:r>
                <w:t>User Manual</w:t>
              </w:r>
            </w:ins>
            <w:ins w:id="47" w:author="Titus Karanja" w:date="2016-07-19T09:16:00Z">
              <w:r w:rsidR="006C370C">
                <w:t>’</w:t>
              </w:r>
            </w:ins>
            <w:ins w:id="48" w:author="Titus Karanja" w:date="2016-07-19T08:54:00Z">
              <w:r>
                <w:t xml:space="preserve"> opens a AKDN user manual on a new tab on your browser.</w:t>
              </w:r>
            </w:ins>
            <w:ins w:id="49" w:author="Titus Karanja" w:date="2016-07-19T08:55:00Z">
              <w:r>
                <w:t xml:space="preserve"> This manual has been designed to assist the user on how to </w:t>
              </w:r>
            </w:ins>
            <w:ins w:id="50" w:author="Titus Karanja" w:date="2016-07-19T08:56:00Z">
              <w:r>
                <w:t>interact and work with the AKDN MER Consultant Database.</w:t>
              </w:r>
            </w:ins>
          </w:p>
        </w:tc>
      </w:tr>
      <w:tr w:rsidR="00EE3890" w14:paraId="661D4671" w14:textId="77777777" w:rsidTr="00EE3890">
        <w:trPr>
          <w:trHeight w:val="127"/>
          <w:ins w:id="51" w:author="Titus Karanja" w:date="2016-07-19T08:48:00Z"/>
        </w:trPr>
        <w:tc>
          <w:tcPr>
            <w:tcW w:w="2802" w:type="dxa"/>
          </w:tcPr>
          <w:p w14:paraId="6F1D1CAF" w14:textId="5927EF39" w:rsidR="00EE3890" w:rsidRDefault="00EE3890">
            <w:pPr>
              <w:pStyle w:val="ListParagraph"/>
              <w:numPr>
                <w:ilvl w:val="0"/>
                <w:numId w:val="6"/>
              </w:numPr>
              <w:spacing w:after="80"/>
              <w:jc w:val="both"/>
              <w:rPr>
                <w:ins w:id="52" w:author="Titus Karanja" w:date="2016-07-19T08:48:00Z"/>
                <w:b/>
                <w:szCs w:val="22"/>
              </w:rPr>
              <w:pPrChange w:id="53" w:author="Titus Karanja" w:date="2016-07-19T09:00:00Z">
                <w:pPr>
                  <w:spacing w:after="80"/>
                  <w:jc w:val="both"/>
                </w:pPr>
              </w:pPrChange>
            </w:pPr>
            <w:ins w:id="54" w:author="Titus Karanja" w:date="2016-07-19T08:49:00Z">
              <w:r>
                <w:rPr>
                  <w:b/>
                  <w:szCs w:val="22"/>
                </w:rPr>
                <w:t>Change Password</w:t>
              </w:r>
            </w:ins>
          </w:p>
        </w:tc>
        <w:tc>
          <w:tcPr>
            <w:tcW w:w="10760" w:type="dxa"/>
          </w:tcPr>
          <w:p w14:paraId="4AE24927" w14:textId="133CE187" w:rsidR="00EE3890" w:rsidRPr="00D227D4" w:rsidRDefault="00EE3890">
            <w:pPr>
              <w:spacing w:after="80"/>
              <w:jc w:val="both"/>
              <w:rPr>
                <w:ins w:id="55" w:author="Titus Karanja" w:date="2016-07-19T08:48:00Z"/>
              </w:rPr>
            </w:pPr>
            <w:ins w:id="56" w:author="Titus Karanja" w:date="2016-07-19T08:49:00Z">
              <w:r>
                <w:t xml:space="preserve">Clicking on the </w:t>
              </w:r>
            </w:ins>
            <w:ins w:id="57" w:author="Titus Karanja" w:date="2016-07-19T09:16:00Z">
              <w:r w:rsidR="006C370C">
                <w:t>‘</w:t>
              </w:r>
            </w:ins>
            <w:ins w:id="58" w:author="Titus Karanja" w:date="2016-07-19T08:51:00Z">
              <w:r>
                <w:t xml:space="preserve">Change </w:t>
              </w:r>
            </w:ins>
            <w:ins w:id="59" w:author="Titus Karanja" w:date="2016-07-19T08:53:00Z">
              <w:r>
                <w:t>Password</w:t>
              </w:r>
            </w:ins>
            <w:ins w:id="60" w:author="Titus Karanja" w:date="2016-07-19T09:16:00Z">
              <w:r w:rsidR="006C370C">
                <w:t>’</w:t>
              </w:r>
            </w:ins>
            <w:ins w:id="61" w:author="Titus Karanja" w:date="2016-07-19T08:53:00Z">
              <w:r>
                <w:t xml:space="preserve"> will</w:t>
              </w:r>
            </w:ins>
            <w:ins w:id="62" w:author="Titus Karanja" w:date="2016-07-19T08:51:00Z">
              <w:r>
                <w:t xml:space="preserve"> generate a pop-up</w:t>
              </w:r>
            </w:ins>
            <w:ins w:id="63" w:author="Titus Karanja" w:date="2016-07-19T08:52:00Z">
              <w:r>
                <w:t xml:space="preserve"> form which will allow you to change your user password</w:t>
              </w:r>
            </w:ins>
            <w:ins w:id="64" w:author="Titus Karanja" w:date="2016-07-19T08:53:00Z">
              <w:r>
                <w:t>. By entering</w:t>
              </w:r>
            </w:ins>
            <w:ins w:id="65" w:author="Titus Karanja" w:date="2016-07-19T08:52:00Z">
              <w:r>
                <w:t xml:space="preserve"> </w:t>
              </w:r>
            </w:ins>
            <w:ins w:id="66" w:author="Titus Karanja" w:date="2016-07-19T08:53:00Z">
              <w:r>
                <w:t xml:space="preserve">your </w:t>
              </w:r>
            </w:ins>
            <w:ins w:id="67" w:author="Titus Karanja" w:date="2016-07-19T08:52:00Z">
              <w:r>
                <w:t>current password</w:t>
              </w:r>
            </w:ins>
            <w:ins w:id="68" w:author="Titus Karanja" w:date="2016-07-19T08:53:00Z">
              <w:r>
                <w:t xml:space="preserve">, </w:t>
              </w:r>
            </w:ins>
            <w:ins w:id="69" w:author="Titus Karanja" w:date="2016-07-19T08:52:00Z">
              <w:r>
                <w:t xml:space="preserve">the new </w:t>
              </w:r>
            </w:ins>
            <w:ins w:id="70" w:author="Titus Karanja" w:date="2016-07-19T08:53:00Z">
              <w:r>
                <w:t xml:space="preserve">password and confirming it, you will be able to change your </w:t>
              </w:r>
            </w:ins>
            <w:ins w:id="71" w:author="Titus Karanja" w:date="2016-07-19T08:54:00Z">
              <w:r>
                <w:t>password</w:t>
              </w:r>
            </w:ins>
            <w:ins w:id="72" w:author="Titus Karanja" w:date="2016-07-19T08:53:00Z">
              <w:r>
                <w:t>.</w:t>
              </w:r>
            </w:ins>
          </w:p>
        </w:tc>
      </w:tr>
      <w:tr w:rsidR="00EE3890" w14:paraId="79D53D1D" w14:textId="77777777" w:rsidTr="00EE3890">
        <w:trPr>
          <w:trHeight w:val="127"/>
          <w:ins w:id="73" w:author="Titus Karanja" w:date="2016-07-19T08:47:00Z"/>
          <w:trPrChange w:id="74" w:author="Titus Karanja" w:date="2016-07-19T08:48:00Z">
            <w:trPr>
              <w:trHeight w:val="127"/>
            </w:trPr>
          </w:trPrChange>
        </w:trPr>
        <w:tc>
          <w:tcPr>
            <w:tcW w:w="2802" w:type="dxa"/>
            <w:tcPrChange w:id="75" w:author="Titus Karanja" w:date="2016-07-19T08:48:00Z">
              <w:tcPr>
                <w:tcW w:w="2802" w:type="dxa"/>
              </w:tcPr>
            </w:tcPrChange>
          </w:tcPr>
          <w:p w14:paraId="57D1382A" w14:textId="7C2B1E71" w:rsidR="00EE3890" w:rsidRDefault="00EE3890">
            <w:pPr>
              <w:pStyle w:val="ListParagraph"/>
              <w:numPr>
                <w:ilvl w:val="0"/>
                <w:numId w:val="6"/>
              </w:numPr>
              <w:spacing w:after="80"/>
              <w:jc w:val="both"/>
              <w:rPr>
                <w:ins w:id="76" w:author="Titus Karanja" w:date="2016-07-19T08:47:00Z"/>
                <w:b/>
                <w:szCs w:val="22"/>
              </w:rPr>
              <w:pPrChange w:id="77" w:author="Titus Karanja" w:date="2016-07-19T09:00:00Z">
                <w:pPr>
                  <w:spacing w:after="80"/>
                  <w:jc w:val="both"/>
                </w:pPr>
              </w:pPrChange>
            </w:pPr>
            <w:ins w:id="78" w:author="Titus Karanja" w:date="2016-07-19T08:48:00Z">
              <w:r>
                <w:rPr>
                  <w:b/>
                  <w:szCs w:val="22"/>
                </w:rPr>
                <w:t>Logout</w:t>
              </w:r>
            </w:ins>
          </w:p>
        </w:tc>
        <w:tc>
          <w:tcPr>
            <w:tcW w:w="10760" w:type="dxa"/>
            <w:tcPrChange w:id="79" w:author="Titus Karanja" w:date="2016-07-19T08:48:00Z">
              <w:tcPr>
                <w:tcW w:w="10914" w:type="dxa"/>
              </w:tcPr>
            </w:tcPrChange>
          </w:tcPr>
          <w:p w14:paraId="10647B27" w14:textId="76A0AB5D" w:rsidR="00EE3890" w:rsidRPr="00D227D4" w:rsidRDefault="00EE3890">
            <w:pPr>
              <w:spacing w:after="80"/>
              <w:jc w:val="both"/>
              <w:rPr>
                <w:ins w:id="80" w:author="Titus Karanja" w:date="2016-07-19T08:47:00Z"/>
              </w:rPr>
            </w:pPr>
            <w:ins w:id="81" w:author="Titus Karanja" w:date="2016-07-19T08:48:00Z">
              <w:r w:rsidRPr="00D227D4">
                <w:t xml:space="preserve">Clicking on the </w:t>
              </w:r>
            </w:ins>
            <w:ins w:id="82" w:author="Titus Karanja" w:date="2016-07-19T09:16:00Z">
              <w:r w:rsidR="006C370C">
                <w:t>‘</w:t>
              </w:r>
            </w:ins>
            <w:ins w:id="83" w:author="Titus Karanja" w:date="2016-07-19T08:48:00Z">
              <w:r w:rsidRPr="00D227D4">
                <w:t>Logout</w:t>
              </w:r>
            </w:ins>
            <w:ins w:id="84" w:author="Titus Karanja" w:date="2016-07-19T09:16:00Z">
              <w:r w:rsidR="006C370C">
                <w:t>’</w:t>
              </w:r>
            </w:ins>
            <w:ins w:id="85" w:author="Titus Karanja" w:date="2016-07-19T08:48:00Z">
              <w:r w:rsidRPr="00D227D4">
                <w:t xml:space="preserve"> </w:t>
              </w:r>
            </w:ins>
            <w:ins w:id="86" w:author="Titus Karanja" w:date="2016-07-19T08:49:00Z">
              <w:r>
                <w:t xml:space="preserve">button </w:t>
              </w:r>
            </w:ins>
            <w:ins w:id="87" w:author="Titus Karanja" w:date="2016-07-19T08:48:00Z">
              <w:r w:rsidRPr="00D227D4">
                <w:t>will immediately log you out of the Consultant Database and return you to the Login screen.</w:t>
              </w:r>
            </w:ins>
          </w:p>
        </w:tc>
      </w:tr>
    </w:tbl>
    <w:p w14:paraId="2199DAB3" w14:textId="63A0EFD8" w:rsidR="007D36CD" w:rsidRDefault="007D36CD" w:rsidP="00BF2474">
      <w:pPr>
        <w:spacing w:after="0" w:line="240" w:lineRule="auto"/>
        <w:jc w:val="both"/>
        <w:rPr>
          <w:szCs w:val="22"/>
        </w:rPr>
      </w:pPr>
    </w:p>
    <w:p w14:paraId="301E0CE2" w14:textId="77777777" w:rsidR="007D36CD" w:rsidRDefault="007D36CD">
      <w:pPr>
        <w:rPr>
          <w:szCs w:val="22"/>
        </w:rPr>
      </w:pPr>
      <w:r>
        <w:rPr>
          <w:szCs w:val="22"/>
        </w:rPr>
        <w:br w:type="page"/>
      </w:r>
    </w:p>
    <w:p w14:paraId="2667C9E3" w14:textId="3E6C1C72" w:rsidR="00871B36" w:rsidRPr="00806E30" w:rsidRDefault="00806E30" w:rsidP="00BF2474">
      <w:pPr>
        <w:spacing w:after="0" w:line="240" w:lineRule="auto"/>
        <w:jc w:val="both"/>
        <w:rPr>
          <w:sz w:val="28"/>
          <w:szCs w:val="28"/>
        </w:rPr>
      </w:pPr>
      <w:r>
        <w:rPr>
          <w:b/>
          <w:sz w:val="28"/>
          <w:szCs w:val="28"/>
        </w:rPr>
        <w:lastRenderedPageBreak/>
        <w:t>Search for a Consultant</w:t>
      </w:r>
    </w:p>
    <w:tbl>
      <w:tblPr>
        <w:tblStyle w:val="TableGrid"/>
        <w:tblW w:w="0" w:type="auto"/>
        <w:tblLook w:val="04A0" w:firstRow="1" w:lastRow="0" w:firstColumn="1" w:lastColumn="0" w:noHBand="0" w:noVBand="1"/>
      </w:tblPr>
      <w:tblGrid>
        <w:gridCol w:w="2518"/>
        <w:gridCol w:w="11044"/>
      </w:tblGrid>
      <w:tr w:rsidR="00B07560" w14:paraId="2D8A9DCB" w14:textId="77777777" w:rsidTr="007455B2">
        <w:trPr>
          <w:trHeight w:val="127"/>
        </w:trPr>
        <w:tc>
          <w:tcPr>
            <w:tcW w:w="13716" w:type="dxa"/>
            <w:gridSpan w:val="2"/>
            <w:shd w:val="clear" w:color="auto" w:fill="3E8CBC"/>
          </w:tcPr>
          <w:p w14:paraId="2549F226" w14:textId="0A0AED84" w:rsidR="00D66E53" w:rsidRDefault="00D66E53" w:rsidP="00C15556">
            <w:pPr>
              <w:jc w:val="center"/>
            </w:pPr>
          </w:p>
          <w:p w14:paraId="2FBFCD7B" w14:textId="3A29A1A4" w:rsidR="00D66E53" w:rsidRDefault="00D66E53" w:rsidP="00C15556">
            <w:pPr>
              <w:jc w:val="center"/>
            </w:pPr>
            <w:r w:rsidRPr="00D66E53">
              <w:rPr>
                <w:noProof/>
                <w:lang w:bidi="ar-SA"/>
              </w:rPr>
              <w:drawing>
                <wp:inline distT="0" distB="0" distL="0" distR="0" wp14:anchorId="4E9E8AFF" wp14:editId="00D84849">
                  <wp:extent cx="8285480" cy="2278022"/>
                  <wp:effectExtent l="0" t="0" r="1270" b="8255"/>
                  <wp:docPr id="11" name="Picture 11" descr="C:\Data\titus.karanja\Documents\Manuals\akdn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titus.karanja\Documents\Manuals\akdn_searc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32649" cy="2290991"/>
                          </a:xfrm>
                          <a:prstGeom prst="rect">
                            <a:avLst/>
                          </a:prstGeom>
                          <a:noFill/>
                          <a:ln>
                            <a:noFill/>
                          </a:ln>
                        </pic:spPr>
                      </pic:pic>
                    </a:graphicData>
                  </a:graphic>
                </wp:inline>
              </w:drawing>
            </w:r>
          </w:p>
          <w:p w14:paraId="76B8E087" w14:textId="0F0A29D3" w:rsidR="00310A13" w:rsidRDefault="00310A13" w:rsidP="00D66E53">
            <w:pPr>
              <w:rPr>
                <w:i/>
              </w:rPr>
            </w:pPr>
          </w:p>
        </w:tc>
      </w:tr>
      <w:tr w:rsidR="00252E3C" w14:paraId="20A3E47E" w14:textId="77777777" w:rsidTr="007455B2">
        <w:trPr>
          <w:trHeight w:val="127"/>
        </w:trPr>
        <w:tc>
          <w:tcPr>
            <w:tcW w:w="13716" w:type="dxa"/>
            <w:gridSpan w:val="2"/>
          </w:tcPr>
          <w:p w14:paraId="39D44D3D" w14:textId="765EE69F" w:rsidR="00252E3C" w:rsidRPr="00BC4F45" w:rsidRDefault="00780B25" w:rsidP="00780B25">
            <w:pPr>
              <w:spacing w:after="80"/>
              <w:jc w:val="both"/>
              <w:rPr>
                <w:lang w:val="en-US"/>
              </w:rPr>
            </w:pPr>
            <w:r>
              <w:t>The</w:t>
            </w:r>
            <w:r w:rsidR="00252E3C">
              <w:t xml:space="preserve"> five fields contained in the </w:t>
            </w:r>
            <w:r w:rsidR="004256C0">
              <w:t>‘</w:t>
            </w:r>
            <w:r w:rsidR="00252E3C">
              <w:t>Search for a consultant</w:t>
            </w:r>
            <w:r w:rsidR="004256C0">
              <w:t>’</w:t>
            </w:r>
            <w:r w:rsidR="00252E3C">
              <w:t xml:space="preserve"> window allow </w:t>
            </w:r>
            <w:r w:rsidR="00BC4F45">
              <w:t xml:space="preserve">AKDN staff members </w:t>
            </w:r>
            <w:r w:rsidR="00252E3C">
              <w:t>to sea</w:t>
            </w:r>
            <w:r w:rsidR="00BC4F45">
              <w:t xml:space="preserve">rch the database for MER consultants that meet a specific criterion or </w:t>
            </w:r>
            <w:r w:rsidR="00840ADF">
              <w:t>criteria</w:t>
            </w:r>
            <w:r w:rsidR="00BC4F45">
              <w:t xml:space="preserve">. Once you have selected the criterion or criteria on which you would like to filter, click on the </w:t>
            </w:r>
            <w:r w:rsidR="00BC4F45">
              <w:rPr>
                <w:b/>
              </w:rPr>
              <w:t xml:space="preserve">Search </w:t>
            </w:r>
            <w:r w:rsidR="00BC4F45">
              <w:t xml:space="preserve">button ( </w:t>
            </w:r>
            <w:del w:id="88" w:author="Titus Karanja" w:date="2016-07-19T09:32:00Z">
              <w:r w:rsidR="00BC4F45" w:rsidDel="008D0F41">
                <w:rPr>
                  <w:noProof/>
                  <w:szCs w:val="22"/>
                  <w:lang w:bidi="ar-SA"/>
                </w:rPr>
                <w:drawing>
                  <wp:inline distT="0" distB="0" distL="0" distR="0" wp14:anchorId="0DA8D9F0" wp14:editId="18AF7882">
                    <wp:extent cx="317500" cy="14246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553" cy="143838"/>
                            </a:xfrm>
                            <a:prstGeom prst="rect">
                              <a:avLst/>
                            </a:prstGeom>
                            <a:noFill/>
                            <a:ln>
                              <a:noFill/>
                            </a:ln>
                          </pic:spPr>
                        </pic:pic>
                      </a:graphicData>
                    </a:graphic>
                  </wp:inline>
                </w:drawing>
              </w:r>
            </w:del>
            <w:ins w:id="89" w:author="Titus Karanja" w:date="2016-07-19T09:32:00Z">
              <w:r w:rsidR="008D0F4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D0F41" w:rsidRPr="008D0F41">
                <w:rPr>
                  <w:noProof/>
                  <w:lang w:bidi="ar-SA"/>
                </w:rPr>
                <w:drawing>
                  <wp:inline distT="0" distB="0" distL="0" distR="0" wp14:anchorId="4C61A9C2" wp14:editId="36221CF6">
                    <wp:extent cx="428625" cy="133945"/>
                    <wp:effectExtent l="0" t="0" r="0" b="0"/>
                    <wp:docPr id="13" name="Picture 13" descr="C:\Data\titus.karanja\Documents\Manuals\akdn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ata\titus.karanja\Documents\Manuals\akdn_sear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91" cy="137466"/>
                            </a:xfrm>
                            <a:prstGeom prst="rect">
                              <a:avLst/>
                            </a:prstGeom>
                            <a:noFill/>
                            <a:ln>
                              <a:noFill/>
                            </a:ln>
                          </pic:spPr>
                        </pic:pic>
                      </a:graphicData>
                    </a:graphic>
                  </wp:inline>
                </w:drawing>
              </w:r>
            </w:ins>
            <w:r w:rsidR="00EB6C7A">
              <w:t xml:space="preserve"> </w:t>
            </w:r>
            <w:r w:rsidR="00BC4F45">
              <w:t xml:space="preserve">). As with any database, you may need to modify the search criteria in order to find the appropriate short-list of consultants. To return to the master list of consultants, click on the </w:t>
            </w:r>
            <w:r w:rsidR="00BC4F45">
              <w:rPr>
                <w:b/>
              </w:rPr>
              <w:t>Reset</w:t>
            </w:r>
            <w:r w:rsidR="00BC4F45">
              <w:t xml:space="preserve"> button ( </w:t>
            </w:r>
            <w:del w:id="90" w:author="Titus Karanja" w:date="2016-07-19T09:32:00Z">
              <w:r w:rsidR="00BC4F45" w:rsidDel="008D0F41">
                <w:rPr>
                  <w:noProof/>
                  <w:szCs w:val="22"/>
                  <w:lang w:bidi="ar-SA"/>
                </w:rPr>
                <w:drawing>
                  <wp:inline distT="0" distB="0" distL="0" distR="0" wp14:anchorId="7F69DC52" wp14:editId="6557C68D">
                    <wp:extent cx="254000" cy="127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536" cy="129268"/>
                            </a:xfrm>
                            <a:prstGeom prst="rect">
                              <a:avLst/>
                            </a:prstGeom>
                            <a:noFill/>
                            <a:ln>
                              <a:noFill/>
                            </a:ln>
                          </pic:spPr>
                        </pic:pic>
                      </a:graphicData>
                    </a:graphic>
                  </wp:inline>
                </w:drawing>
              </w:r>
            </w:del>
            <w:ins w:id="91" w:author="Titus Karanja" w:date="2016-07-19T09:32:00Z">
              <w:r w:rsidR="008D0F41" w:rsidRPr="008D0F41">
                <w:rPr>
                  <w:noProof/>
                  <w:lang w:bidi="ar-SA"/>
                </w:rPr>
                <w:drawing>
                  <wp:inline distT="0" distB="0" distL="0" distR="0" wp14:anchorId="3DDC8C68" wp14:editId="4E196D24">
                    <wp:extent cx="361950" cy="135731"/>
                    <wp:effectExtent l="0" t="0" r="0" b="0"/>
                    <wp:docPr id="14" name="Picture 14" descr="C:\Data\titus.karanja\Documents\Manuals\akdn_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ata\titus.karanja\Documents\Manuals\akdn_res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124" cy="139171"/>
                            </a:xfrm>
                            <a:prstGeom prst="rect">
                              <a:avLst/>
                            </a:prstGeom>
                            <a:noFill/>
                            <a:ln>
                              <a:noFill/>
                            </a:ln>
                          </pic:spPr>
                        </pic:pic>
                      </a:graphicData>
                    </a:graphic>
                  </wp:inline>
                </w:drawing>
              </w:r>
            </w:ins>
            <w:r w:rsidR="00BC4F45">
              <w:t xml:space="preserve"> ).</w:t>
            </w:r>
          </w:p>
        </w:tc>
      </w:tr>
      <w:tr w:rsidR="00D66E53" w14:paraId="78B7AC84" w14:textId="77777777" w:rsidTr="007455B2">
        <w:trPr>
          <w:trHeight w:val="127"/>
        </w:trPr>
        <w:tc>
          <w:tcPr>
            <w:tcW w:w="2518" w:type="dxa"/>
          </w:tcPr>
          <w:p w14:paraId="4A818C9D" w14:textId="77777777" w:rsidR="00B07560" w:rsidRDefault="00252E3C" w:rsidP="00954555">
            <w:pPr>
              <w:spacing w:after="80"/>
              <w:jc w:val="both"/>
              <w:rPr>
                <w:i/>
              </w:rPr>
            </w:pPr>
            <w:r>
              <w:rPr>
                <w:b/>
              </w:rPr>
              <w:t>Consultant’s Name</w:t>
            </w:r>
          </w:p>
        </w:tc>
        <w:tc>
          <w:tcPr>
            <w:tcW w:w="11198" w:type="dxa"/>
          </w:tcPr>
          <w:p w14:paraId="66FC50E1" w14:textId="42E727D9" w:rsidR="00B07560" w:rsidRPr="007D36CD" w:rsidRDefault="00780B25" w:rsidP="00780B25">
            <w:pPr>
              <w:spacing w:after="80"/>
              <w:jc w:val="both"/>
            </w:pPr>
            <w:r w:rsidRPr="007D36CD">
              <w:t>If you are looking for a particular consultant, e</w:t>
            </w:r>
            <w:r w:rsidR="00D8419B" w:rsidRPr="007D36CD">
              <w:t>nter all or part of a consultant’s name (</w:t>
            </w:r>
            <w:r w:rsidR="004256C0">
              <w:t>first/</w:t>
            </w:r>
            <w:r w:rsidR="00D8419B" w:rsidRPr="007D36CD">
              <w:t>given</w:t>
            </w:r>
            <w:r w:rsidR="004256C0">
              <w:t xml:space="preserve"> name</w:t>
            </w:r>
            <w:r w:rsidR="00D8419B" w:rsidRPr="007D36CD">
              <w:t xml:space="preserve"> or surname)</w:t>
            </w:r>
            <w:r w:rsidR="004256C0">
              <w:t>.</w:t>
            </w:r>
          </w:p>
        </w:tc>
      </w:tr>
      <w:tr w:rsidR="00D66E53" w14:paraId="2680C119" w14:textId="77777777" w:rsidTr="007455B2">
        <w:trPr>
          <w:trHeight w:val="127"/>
        </w:trPr>
        <w:tc>
          <w:tcPr>
            <w:tcW w:w="2518" w:type="dxa"/>
          </w:tcPr>
          <w:p w14:paraId="3962298E" w14:textId="77777777" w:rsidR="00B07560" w:rsidRPr="003921F1" w:rsidRDefault="00252E3C" w:rsidP="00954555">
            <w:pPr>
              <w:spacing w:after="80"/>
              <w:jc w:val="both"/>
              <w:rPr>
                <w:b/>
              </w:rPr>
            </w:pPr>
            <w:r>
              <w:rPr>
                <w:b/>
              </w:rPr>
              <w:t>Language(s)</w:t>
            </w:r>
          </w:p>
        </w:tc>
        <w:tc>
          <w:tcPr>
            <w:tcW w:w="11198" w:type="dxa"/>
          </w:tcPr>
          <w:p w14:paraId="05E1121E" w14:textId="6F935FA0" w:rsidR="00B07560" w:rsidRPr="007D36CD" w:rsidRDefault="00780B25" w:rsidP="00BF5A0D">
            <w:pPr>
              <w:spacing w:after="80"/>
              <w:jc w:val="both"/>
            </w:pPr>
            <w:r w:rsidRPr="007D36CD">
              <w:t>If you are looking for</w:t>
            </w:r>
            <w:r w:rsidR="00840ADF" w:rsidRPr="007D36CD">
              <w:t xml:space="preserve"> a consultant with</w:t>
            </w:r>
            <w:r w:rsidRPr="007D36CD">
              <w:t xml:space="preserve"> particular language skills, s</w:t>
            </w:r>
            <w:r w:rsidR="00D8419B" w:rsidRPr="007D36CD">
              <w:t xml:space="preserve">elect a language which you would like your consultant to know. Note that language ability areas (speaking, reading, writing, and understanding) and skill levels (beginner, intermediate, fluent, and mother tongue) are all self-reported by the consultant. Searches for a language will return consultants who have reported having any knowledge </w:t>
            </w:r>
            <w:r w:rsidRPr="007D36CD">
              <w:t xml:space="preserve">level </w:t>
            </w:r>
            <w:r w:rsidR="00D8419B" w:rsidRPr="007D36CD">
              <w:t>of that language in any ability area</w:t>
            </w:r>
            <w:r w:rsidR="00840ADF" w:rsidRPr="007D36CD">
              <w:t>. If you are interested in finding more about the self-reported ability areas and skill levels for a particular consultant,</w:t>
            </w:r>
            <w:r w:rsidRPr="007D36CD">
              <w:t xml:space="preserve"> check </w:t>
            </w:r>
            <w:r w:rsidR="00840ADF" w:rsidRPr="007D36CD">
              <w:t>the consultant’s profile</w:t>
            </w:r>
            <w:r w:rsidR="00D8419B" w:rsidRPr="007D36CD">
              <w:t>.</w:t>
            </w:r>
          </w:p>
        </w:tc>
      </w:tr>
      <w:tr w:rsidR="00D66E53" w14:paraId="3CC3A640" w14:textId="77777777" w:rsidTr="007455B2">
        <w:trPr>
          <w:trHeight w:val="127"/>
        </w:trPr>
        <w:tc>
          <w:tcPr>
            <w:tcW w:w="2518" w:type="dxa"/>
          </w:tcPr>
          <w:p w14:paraId="347C9866" w14:textId="77777777" w:rsidR="00B07560" w:rsidRDefault="00252E3C" w:rsidP="00954555">
            <w:pPr>
              <w:spacing w:after="80"/>
              <w:jc w:val="both"/>
              <w:rPr>
                <w:b/>
              </w:rPr>
            </w:pPr>
            <w:r>
              <w:rPr>
                <w:b/>
              </w:rPr>
              <w:t>Thematic Area(s)</w:t>
            </w:r>
          </w:p>
        </w:tc>
        <w:tc>
          <w:tcPr>
            <w:tcW w:w="11198" w:type="dxa"/>
          </w:tcPr>
          <w:p w14:paraId="2AEF635D" w14:textId="77777777" w:rsidR="00B07560" w:rsidRPr="007D36CD" w:rsidRDefault="00840ADF" w:rsidP="00840ADF">
            <w:pPr>
              <w:spacing w:after="80"/>
              <w:jc w:val="both"/>
            </w:pPr>
            <w:r w:rsidRPr="007D36CD">
              <w:t>If you are looking for a consultant who specialises in a particular thematic area, s</w:t>
            </w:r>
            <w:r w:rsidR="00780B25" w:rsidRPr="007D36CD">
              <w:t xml:space="preserve">elect the relevant area or areas </w:t>
            </w:r>
            <w:r w:rsidRPr="007D36CD">
              <w:t>of interest from the drop-down menu.</w:t>
            </w:r>
          </w:p>
        </w:tc>
      </w:tr>
      <w:tr w:rsidR="00D66E53" w14:paraId="2F6EB75A" w14:textId="77777777" w:rsidTr="007455B2">
        <w:trPr>
          <w:trHeight w:val="127"/>
        </w:trPr>
        <w:tc>
          <w:tcPr>
            <w:tcW w:w="2518" w:type="dxa"/>
          </w:tcPr>
          <w:p w14:paraId="38CDB952" w14:textId="77777777" w:rsidR="00B07560" w:rsidRPr="00FF7C69" w:rsidRDefault="00252E3C" w:rsidP="00954555">
            <w:pPr>
              <w:spacing w:after="80"/>
              <w:jc w:val="both"/>
              <w:rPr>
                <w:b/>
                <w:szCs w:val="22"/>
              </w:rPr>
            </w:pPr>
            <w:r>
              <w:rPr>
                <w:b/>
                <w:szCs w:val="22"/>
              </w:rPr>
              <w:t>Skill(s)</w:t>
            </w:r>
          </w:p>
        </w:tc>
        <w:tc>
          <w:tcPr>
            <w:tcW w:w="11198" w:type="dxa"/>
          </w:tcPr>
          <w:p w14:paraId="474B50FC" w14:textId="77777777" w:rsidR="00B07560" w:rsidRPr="007D36CD" w:rsidRDefault="00840ADF" w:rsidP="00840ADF">
            <w:pPr>
              <w:spacing w:after="80"/>
              <w:jc w:val="both"/>
            </w:pPr>
            <w:r w:rsidRPr="007D36CD">
              <w:t xml:space="preserve">If you are looking for particular </w:t>
            </w:r>
            <w:r w:rsidR="00780B25" w:rsidRPr="007D36CD">
              <w:t>skill or skills</w:t>
            </w:r>
            <w:r w:rsidRPr="007D36CD">
              <w:t>, select the relevant ones from the drop-down menu.</w:t>
            </w:r>
          </w:p>
        </w:tc>
      </w:tr>
      <w:tr w:rsidR="00D66E53" w14:paraId="7E0AA180" w14:textId="77777777" w:rsidTr="007455B2">
        <w:trPr>
          <w:trHeight w:val="127"/>
        </w:trPr>
        <w:tc>
          <w:tcPr>
            <w:tcW w:w="2518" w:type="dxa"/>
          </w:tcPr>
          <w:p w14:paraId="457CCF70" w14:textId="77777777" w:rsidR="00252E3C" w:rsidRDefault="00252E3C" w:rsidP="00954555">
            <w:pPr>
              <w:spacing w:after="80"/>
              <w:jc w:val="both"/>
              <w:rPr>
                <w:b/>
                <w:szCs w:val="22"/>
              </w:rPr>
            </w:pPr>
            <w:r>
              <w:rPr>
                <w:b/>
                <w:szCs w:val="22"/>
              </w:rPr>
              <w:t>International Experience</w:t>
            </w:r>
          </w:p>
        </w:tc>
        <w:tc>
          <w:tcPr>
            <w:tcW w:w="11198" w:type="dxa"/>
          </w:tcPr>
          <w:p w14:paraId="602ECA10" w14:textId="62BC4D29" w:rsidR="00252E3C" w:rsidRPr="007D36CD" w:rsidRDefault="00D227D4" w:rsidP="00840ADF">
            <w:pPr>
              <w:spacing w:after="80"/>
              <w:jc w:val="both"/>
            </w:pPr>
            <w:r w:rsidRPr="007D36CD">
              <w:t>If</w:t>
            </w:r>
            <w:r w:rsidR="00840ADF" w:rsidRPr="007D36CD">
              <w:t xml:space="preserve"> you are looking for a consultant with experience in a particular country or geography, s</w:t>
            </w:r>
            <w:r w:rsidR="00780B25" w:rsidRPr="007D36CD">
              <w:t xml:space="preserve">elect the country or </w:t>
            </w:r>
            <w:r w:rsidR="00840ADF" w:rsidRPr="007D36CD">
              <w:t>countries from the list.</w:t>
            </w:r>
          </w:p>
        </w:tc>
      </w:tr>
      <w:tr w:rsidR="003B1197" w14:paraId="6674727C" w14:textId="77777777" w:rsidTr="007455B2">
        <w:trPr>
          <w:trHeight w:val="127"/>
          <w:ins w:id="92" w:author="Titus Karanja" w:date="2016-07-19T09:01:00Z"/>
        </w:trPr>
        <w:tc>
          <w:tcPr>
            <w:tcW w:w="2518" w:type="dxa"/>
          </w:tcPr>
          <w:p w14:paraId="0823EB25" w14:textId="64815BF3" w:rsidR="003B1197" w:rsidRDefault="003B1197" w:rsidP="00954555">
            <w:pPr>
              <w:spacing w:after="80"/>
              <w:jc w:val="both"/>
              <w:rPr>
                <w:ins w:id="93" w:author="Titus Karanja" w:date="2016-07-19T09:01:00Z"/>
                <w:b/>
                <w:szCs w:val="22"/>
              </w:rPr>
            </w:pPr>
            <w:ins w:id="94" w:author="Titus Karanja" w:date="2016-07-19T09:01:00Z">
              <w:r>
                <w:rPr>
                  <w:b/>
                  <w:szCs w:val="22"/>
                </w:rPr>
                <w:t>Consultant Type</w:t>
              </w:r>
            </w:ins>
          </w:p>
        </w:tc>
        <w:tc>
          <w:tcPr>
            <w:tcW w:w="11198" w:type="dxa"/>
          </w:tcPr>
          <w:p w14:paraId="6500B033" w14:textId="23EB332A" w:rsidR="003B1197" w:rsidRPr="007D36CD" w:rsidRDefault="006C370C" w:rsidP="00840ADF">
            <w:pPr>
              <w:spacing w:after="80"/>
              <w:jc w:val="both"/>
              <w:rPr>
                <w:ins w:id="95" w:author="Titus Karanja" w:date="2016-07-19T09:01:00Z"/>
              </w:rPr>
            </w:pPr>
            <w:ins w:id="96" w:author="Titus Karanja" w:date="2016-07-19T09:02:00Z">
              <w:r>
                <w:t xml:space="preserve">If you </w:t>
              </w:r>
            </w:ins>
            <w:ins w:id="97" w:author="Titus Karanja" w:date="2016-07-19T09:11:00Z">
              <w:r>
                <w:t xml:space="preserve">are </w:t>
              </w:r>
            </w:ins>
            <w:ins w:id="98" w:author="Titus Karanja" w:date="2016-07-19T09:02:00Z">
              <w:r>
                <w:t>looking for an independent</w:t>
              </w:r>
            </w:ins>
            <w:ins w:id="99" w:author="Titus Karanja" w:date="2016-07-19T09:10:00Z">
              <w:r>
                <w:t xml:space="preserve"> consultant, an institution-affiliated</w:t>
              </w:r>
            </w:ins>
            <w:ins w:id="100" w:author="Titus Karanja" w:date="2016-07-19T09:11:00Z">
              <w:r>
                <w:t xml:space="preserve"> one or both, select from the list.</w:t>
              </w:r>
            </w:ins>
          </w:p>
        </w:tc>
      </w:tr>
      <w:tr w:rsidR="003B1197" w14:paraId="69ECA117" w14:textId="77777777" w:rsidTr="007455B2">
        <w:trPr>
          <w:trHeight w:val="127"/>
          <w:ins w:id="101" w:author="Titus Karanja" w:date="2016-07-19T09:01:00Z"/>
        </w:trPr>
        <w:tc>
          <w:tcPr>
            <w:tcW w:w="2518" w:type="dxa"/>
          </w:tcPr>
          <w:p w14:paraId="645252EE" w14:textId="0212D578" w:rsidR="003B1197" w:rsidRDefault="003B1197" w:rsidP="00954555">
            <w:pPr>
              <w:spacing w:after="80"/>
              <w:jc w:val="both"/>
              <w:rPr>
                <w:ins w:id="102" w:author="Titus Karanja" w:date="2016-07-19T09:01:00Z"/>
                <w:b/>
                <w:szCs w:val="22"/>
              </w:rPr>
            </w:pPr>
            <w:ins w:id="103" w:author="Titus Karanja" w:date="2016-07-19T09:01:00Z">
              <w:r>
                <w:rPr>
                  <w:b/>
                  <w:szCs w:val="22"/>
                </w:rPr>
                <w:lastRenderedPageBreak/>
                <w:t>Last Consultancy Within</w:t>
              </w:r>
            </w:ins>
          </w:p>
        </w:tc>
        <w:tc>
          <w:tcPr>
            <w:tcW w:w="11198" w:type="dxa"/>
          </w:tcPr>
          <w:p w14:paraId="454457E4" w14:textId="442AFA86" w:rsidR="003B1197" w:rsidRPr="007D36CD" w:rsidRDefault="006C370C" w:rsidP="00840ADF">
            <w:pPr>
              <w:spacing w:after="80"/>
              <w:jc w:val="both"/>
              <w:rPr>
                <w:ins w:id="104" w:author="Titus Karanja" w:date="2016-07-19T09:01:00Z"/>
              </w:rPr>
            </w:pPr>
            <w:ins w:id="105" w:author="Titus Karanja" w:date="2016-07-19T09:11:00Z">
              <w:r>
                <w:t xml:space="preserve">If you are looking for a consultant who has been assigned a consultancy within the network over the </w:t>
              </w:r>
            </w:ins>
            <w:ins w:id="106" w:author="Titus Karanja" w:date="2016-07-19T09:12:00Z">
              <w:r>
                <w:t>last 1, 3 or 5 years, select from the list.</w:t>
              </w:r>
            </w:ins>
          </w:p>
        </w:tc>
      </w:tr>
    </w:tbl>
    <w:p w14:paraId="2791F037" w14:textId="0AF8C068" w:rsidR="007D36CD" w:rsidRDefault="007D36CD" w:rsidP="00BF2474">
      <w:pPr>
        <w:spacing w:after="0" w:line="240" w:lineRule="auto"/>
        <w:jc w:val="both"/>
        <w:rPr>
          <w:szCs w:val="22"/>
        </w:rPr>
      </w:pPr>
    </w:p>
    <w:p w14:paraId="03F9FDF2" w14:textId="4375E0A0" w:rsidR="007D36CD" w:rsidDel="006C370C" w:rsidRDefault="007D36CD">
      <w:pPr>
        <w:rPr>
          <w:del w:id="107" w:author="Titus Karanja" w:date="2016-07-19T09:12:00Z"/>
          <w:szCs w:val="22"/>
        </w:rPr>
      </w:pPr>
      <w:del w:id="108" w:author="Titus Karanja" w:date="2016-07-19T09:12:00Z">
        <w:r w:rsidDel="006C370C">
          <w:rPr>
            <w:szCs w:val="22"/>
          </w:rPr>
          <w:br w:type="page"/>
        </w:r>
      </w:del>
    </w:p>
    <w:p w14:paraId="24B93B89" w14:textId="548C145C" w:rsidR="00806E30" w:rsidRPr="00806E30" w:rsidRDefault="00806E30">
      <w:pPr>
        <w:rPr>
          <w:sz w:val="28"/>
          <w:szCs w:val="28"/>
        </w:rPr>
        <w:pPrChange w:id="109" w:author="Titus Karanja" w:date="2016-07-19T09:12:00Z">
          <w:pPr>
            <w:spacing w:after="0" w:line="240" w:lineRule="auto"/>
            <w:jc w:val="both"/>
          </w:pPr>
        </w:pPrChange>
      </w:pPr>
      <w:r>
        <w:rPr>
          <w:b/>
          <w:sz w:val="28"/>
          <w:szCs w:val="28"/>
        </w:rPr>
        <w:t>Consultant Search Results</w:t>
      </w:r>
    </w:p>
    <w:tbl>
      <w:tblPr>
        <w:tblStyle w:val="TableGrid"/>
        <w:tblW w:w="0" w:type="auto"/>
        <w:tblLook w:val="04A0" w:firstRow="1" w:lastRow="0" w:firstColumn="1" w:lastColumn="0" w:noHBand="0" w:noVBand="1"/>
      </w:tblPr>
      <w:tblGrid>
        <w:gridCol w:w="13562"/>
      </w:tblGrid>
      <w:tr w:rsidR="00C15556" w14:paraId="7FE624AF" w14:textId="77777777" w:rsidTr="007455B2">
        <w:trPr>
          <w:trHeight w:val="127"/>
        </w:trPr>
        <w:tc>
          <w:tcPr>
            <w:tcW w:w="13716" w:type="dxa"/>
            <w:shd w:val="clear" w:color="auto" w:fill="3E8CBC"/>
          </w:tcPr>
          <w:p w14:paraId="2665F88C" w14:textId="4377CB99" w:rsidR="00C15556" w:rsidRDefault="00C15556" w:rsidP="00954555">
            <w:pPr>
              <w:jc w:val="center"/>
            </w:pPr>
          </w:p>
          <w:p w14:paraId="1F1D19EA" w14:textId="653ADE3A" w:rsidR="00D66E53" w:rsidRDefault="00D66E53" w:rsidP="00954555">
            <w:pPr>
              <w:jc w:val="center"/>
            </w:pPr>
            <w:r w:rsidRPr="00D66E53">
              <w:rPr>
                <w:noProof/>
                <w:lang w:bidi="ar-SA"/>
              </w:rPr>
              <w:drawing>
                <wp:inline distT="0" distB="0" distL="0" distR="0" wp14:anchorId="530C5F2E" wp14:editId="5B09DD3B">
                  <wp:extent cx="8253599" cy="724728"/>
                  <wp:effectExtent l="0" t="0" r="0" b="0"/>
                  <wp:docPr id="10" name="Picture 10" descr="C:\Data\titus.karanja\Documents\Manuals\akdn_search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titus.karanja\Documents\Manuals\akdn_search_result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41271" cy="749988"/>
                          </a:xfrm>
                          <a:prstGeom prst="rect">
                            <a:avLst/>
                          </a:prstGeom>
                          <a:noFill/>
                          <a:ln>
                            <a:noFill/>
                          </a:ln>
                        </pic:spPr>
                      </pic:pic>
                    </a:graphicData>
                  </a:graphic>
                </wp:inline>
              </w:drawing>
            </w:r>
          </w:p>
          <w:p w14:paraId="712DAA2B" w14:textId="32DF3D3F" w:rsidR="00D66E53" w:rsidRDefault="00D66E53" w:rsidP="00954555">
            <w:pPr>
              <w:jc w:val="center"/>
              <w:rPr>
                <w:i/>
              </w:rPr>
            </w:pPr>
          </w:p>
        </w:tc>
      </w:tr>
      <w:tr w:rsidR="00F716B1" w14:paraId="1D241787" w14:textId="77777777" w:rsidTr="007455B2">
        <w:trPr>
          <w:trHeight w:val="127"/>
        </w:trPr>
        <w:tc>
          <w:tcPr>
            <w:tcW w:w="13716" w:type="dxa"/>
          </w:tcPr>
          <w:p w14:paraId="2D978BFD" w14:textId="11042791" w:rsidR="00EB6C7A" w:rsidRDefault="00F621B5">
            <w:pPr>
              <w:spacing w:after="80"/>
              <w:jc w:val="both"/>
              <w:rPr>
                <w:ins w:id="110" w:author="Titus Karanja" w:date="2016-07-19T09:21:00Z"/>
              </w:rPr>
            </w:pPr>
            <w:r>
              <w:t xml:space="preserve">If you use a specific criterion or criteria to search for a consultant, the search results will give you a list of consultants that meet those criteria. </w:t>
            </w:r>
            <w:r w:rsidR="008F23E1">
              <w:t xml:space="preserve">If no filters are selected in the </w:t>
            </w:r>
            <w:r w:rsidR="004256C0">
              <w:t>‘</w:t>
            </w:r>
            <w:r w:rsidR="008F23E1">
              <w:t>Search for a Consultant</w:t>
            </w:r>
            <w:r w:rsidR="004256C0">
              <w:t>’</w:t>
            </w:r>
            <w:r w:rsidR="008F23E1">
              <w:t xml:space="preserve"> window, the search results in this window will default to the entire </w:t>
            </w:r>
            <w:r w:rsidR="00840ADF">
              <w:t xml:space="preserve">list </w:t>
            </w:r>
            <w:r w:rsidR="008F23E1">
              <w:t>of consultants</w:t>
            </w:r>
            <w:r w:rsidR="00840ADF">
              <w:t xml:space="preserve"> in the database</w:t>
            </w:r>
            <w:r w:rsidR="008F23E1">
              <w:t xml:space="preserve">. Search results </w:t>
            </w:r>
            <w:r w:rsidR="004256C0">
              <w:t>that are displayed</w:t>
            </w:r>
            <w:r w:rsidR="008F23E1">
              <w:t xml:space="preserve"> can be sorted according to </w:t>
            </w:r>
            <w:r w:rsidR="00DA1F0E">
              <w:t>the consultant’s surname and</w:t>
            </w:r>
            <w:r w:rsidR="008F23E1">
              <w:t xml:space="preserve"> </w:t>
            </w:r>
            <w:r w:rsidR="004256C0">
              <w:t>first/</w:t>
            </w:r>
            <w:r w:rsidR="008F23E1">
              <w:t>given name(s)</w:t>
            </w:r>
            <w:r w:rsidR="00545780">
              <w:t xml:space="preserve">. This window also displays other information about the selected consultants, such as whether or not the consultant provided a </w:t>
            </w:r>
            <w:r w:rsidR="00476248">
              <w:t xml:space="preserve">LinkedIn link, Website/Blog or </w:t>
            </w:r>
            <w:r w:rsidR="00545780">
              <w:t>CV/resume</w:t>
            </w:r>
            <w:r w:rsidR="00476248">
              <w:t xml:space="preserve">. </w:t>
            </w:r>
            <w:del w:id="111" w:author="Titus Karanja" w:date="2016-07-19T09:14:00Z">
              <w:r w:rsidR="00476248" w:rsidDel="006C370C">
                <w:delText>In addition, u</w:delText>
              </w:r>
            </w:del>
            <w:ins w:id="112" w:author="Titus Karanja" w:date="2016-07-19T09:14:00Z">
              <w:r w:rsidR="006C370C">
                <w:t>U</w:t>
              </w:r>
            </w:ins>
            <w:r w:rsidR="00476248">
              <w:t xml:space="preserve">nder ‘Previous Consultancies’ you will be able to see if the consultant has previously </w:t>
            </w:r>
            <w:r w:rsidR="00562127">
              <w:t>worked with</w:t>
            </w:r>
            <w:r w:rsidR="00476248">
              <w:t xml:space="preserve"> AKDN staf</w:t>
            </w:r>
            <w:r w:rsidR="004256C0" w:rsidRPr="00562127">
              <w:t>f.</w:t>
            </w:r>
            <w:ins w:id="113" w:author="Titus Karanja" w:date="2016-07-19T09:15:00Z">
              <w:r w:rsidR="006C370C">
                <w:t xml:space="preserve"> </w:t>
              </w:r>
            </w:ins>
            <w:del w:id="114" w:author="Titus Karanja" w:date="2016-07-19T09:15:00Z">
              <w:r w:rsidR="004256C0" w:rsidRPr="00562127" w:rsidDel="006C370C">
                <w:rPr>
                  <w:u w:val="single"/>
                </w:rPr>
                <w:delText xml:space="preserve"> </w:delText>
              </w:r>
            </w:del>
            <w:r w:rsidR="00476248" w:rsidRPr="00562127">
              <w:rPr>
                <w:u w:val="single"/>
              </w:rPr>
              <w:t>Please note that the database does not contain historical information on consultant</w:t>
            </w:r>
            <w:r w:rsidR="0069351F" w:rsidRPr="00562127">
              <w:rPr>
                <w:u w:val="single"/>
              </w:rPr>
              <w:t>s’</w:t>
            </w:r>
            <w:r w:rsidR="00476248" w:rsidRPr="00562127">
              <w:rPr>
                <w:u w:val="single"/>
              </w:rPr>
              <w:t xml:space="preserve"> work with AKDN but rather the projects </w:t>
            </w:r>
            <w:r w:rsidR="004256C0" w:rsidRPr="00562127">
              <w:rPr>
                <w:u w:val="single"/>
              </w:rPr>
              <w:t>for which th</w:t>
            </w:r>
            <w:r w:rsidR="00476248" w:rsidRPr="00562127">
              <w:rPr>
                <w:u w:val="single"/>
              </w:rPr>
              <w:t>e consultant</w:t>
            </w:r>
            <w:r w:rsidR="00562127">
              <w:rPr>
                <w:u w:val="single"/>
              </w:rPr>
              <w:t>s have</w:t>
            </w:r>
            <w:r w:rsidR="00476248" w:rsidRPr="00562127">
              <w:rPr>
                <w:u w:val="single"/>
              </w:rPr>
              <w:t xml:space="preserve"> been selected </w:t>
            </w:r>
            <w:r w:rsidR="004256C0" w:rsidRPr="00562127">
              <w:rPr>
                <w:u w:val="single"/>
              </w:rPr>
              <w:t>through</w:t>
            </w:r>
            <w:r w:rsidR="00EB6C7A" w:rsidRPr="00562127">
              <w:rPr>
                <w:u w:val="single"/>
              </w:rPr>
              <w:t xml:space="preserve"> the Consultant Database</w:t>
            </w:r>
            <w:r w:rsidR="00562127">
              <w:rPr>
                <w:u w:val="single"/>
              </w:rPr>
              <w:t xml:space="preserve"> (noted under ‘Previous Consultancies’)</w:t>
            </w:r>
            <w:r w:rsidR="00EB6C7A">
              <w:t>.</w:t>
            </w:r>
            <w:r w:rsidR="00885C7D">
              <w:t xml:space="preserve"> </w:t>
            </w:r>
            <w:ins w:id="115" w:author="Titus Karanja" w:date="2016-07-19T09:21:00Z">
              <w:r w:rsidR="00B84CCF">
                <w:t xml:space="preserve">Under ‘Invited By’ you will be able to know the AKDN staff who invited the consultant to join the database. </w:t>
              </w:r>
            </w:ins>
            <w:r w:rsidR="00EB6C7A">
              <w:t>If you would like to see more information on a particular consultant (languages, skills, thematic areas, international experience</w:t>
            </w:r>
            <w:r w:rsidR="008338D6">
              <w:t xml:space="preserve"> and professional history</w:t>
            </w:r>
            <w:r w:rsidR="00EB6C7A">
              <w:t xml:space="preserve">), you can click on </w:t>
            </w:r>
            <w:r w:rsidR="00060D33">
              <w:t xml:space="preserve">the </w:t>
            </w:r>
            <w:r w:rsidR="00EB6C7A">
              <w:t xml:space="preserve">magnifying glass ( </w:t>
            </w:r>
            <w:del w:id="116" w:author="Titus Karanja" w:date="2016-07-19T09:29:00Z">
              <w:r w:rsidR="00EB6C7A" w:rsidDel="00B84CCF">
                <w:rPr>
                  <w:noProof/>
                  <w:szCs w:val="22"/>
                  <w:lang w:bidi="ar-SA"/>
                </w:rPr>
                <w:drawing>
                  <wp:inline distT="0" distB="0" distL="0" distR="0" wp14:anchorId="08DCAE8E" wp14:editId="676E90D5">
                    <wp:extent cx="123825" cy="116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 cy="116758"/>
                            </a:xfrm>
                            <a:prstGeom prst="rect">
                              <a:avLst/>
                            </a:prstGeom>
                            <a:noFill/>
                            <a:ln>
                              <a:noFill/>
                            </a:ln>
                          </pic:spPr>
                        </pic:pic>
                      </a:graphicData>
                    </a:graphic>
                  </wp:inline>
                </w:drawing>
              </w:r>
            </w:del>
            <w:ins w:id="117" w:author="Titus Karanja" w:date="2016-07-19T09:29:00Z">
              <w:r w:rsidR="00B84CCF" w:rsidRPr="00B84CCF">
                <w:rPr>
                  <w:noProof/>
                  <w:lang w:bidi="ar-SA"/>
                </w:rPr>
                <w:t xml:space="preserve"> </w:t>
              </w:r>
              <w:r w:rsidR="00B84CCF" w:rsidRPr="00B84CCF">
                <w:rPr>
                  <w:noProof/>
                  <w:lang w:bidi="ar-SA"/>
                </w:rPr>
                <w:drawing>
                  <wp:inline distT="0" distB="0" distL="0" distR="0" wp14:anchorId="5E84EA0D" wp14:editId="14A2FD1A">
                    <wp:extent cx="133350" cy="140018"/>
                    <wp:effectExtent l="0" t="0" r="0" b="0"/>
                    <wp:docPr id="12" name="Picture 12" descr="C:\Data\titus.karanja\Documents\Manuals\akdn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ata\titus.karanja\Documents\Manuals\akdn_zoo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40018"/>
                            </a:xfrm>
                            <a:prstGeom prst="rect">
                              <a:avLst/>
                            </a:prstGeom>
                            <a:noFill/>
                            <a:ln>
                              <a:noFill/>
                            </a:ln>
                          </pic:spPr>
                        </pic:pic>
                      </a:graphicData>
                    </a:graphic>
                  </wp:inline>
                </w:drawing>
              </w:r>
            </w:ins>
            <w:r w:rsidR="00EB6C7A">
              <w:t xml:space="preserve"> ) </w:t>
            </w:r>
            <w:r w:rsidR="00060D33">
              <w:t>in order to</w:t>
            </w:r>
            <w:r w:rsidR="00A45726">
              <w:t xml:space="preserve"> see the</w:t>
            </w:r>
            <w:r w:rsidR="00060D33">
              <w:t xml:space="preserve"> consultant’s</w:t>
            </w:r>
            <w:r w:rsidR="00A45726">
              <w:t xml:space="preserve"> full profile.</w:t>
            </w:r>
          </w:p>
          <w:p w14:paraId="7BB65692" w14:textId="4776D261" w:rsidR="00B84CCF" w:rsidRPr="008F23E1" w:rsidRDefault="00B84CCF">
            <w:pPr>
              <w:spacing w:after="80"/>
              <w:jc w:val="both"/>
            </w:pPr>
            <w:ins w:id="118" w:author="Titus Karanja" w:date="2016-07-19T09:21:00Z">
              <w:r>
                <w:t xml:space="preserve">On the top right hand corner of the consultant search results is the </w:t>
              </w:r>
            </w:ins>
            <w:ins w:id="119" w:author="Titus Karanja" w:date="2016-07-19T09:22:00Z">
              <w:r>
                <w:t>export to excel button (</w:t>
              </w:r>
            </w:ins>
            <w:ins w:id="120" w:author="Titus Karanja" w:date="2016-07-19T09:24:00Z">
              <w:r>
                <w:t xml:space="preserve"> </w:t>
              </w:r>
              <w:r w:rsidRPr="00B84CCF">
                <w:rPr>
                  <w:noProof/>
                  <w:lang w:bidi="ar-SA"/>
                </w:rPr>
                <w:drawing>
                  <wp:inline distT="0" distB="0" distL="0" distR="0" wp14:anchorId="3A1C4AAA" wp14:editId="181F6F73">
                    <wp:extent cx="656142" cy="139605"/>
                    <wp:effectExtent l="0" t="0" r="0" b="0"/>
                    <wp:docPr id="8" name="Picture 8" descr="C:\Data\titus.karanja\Documents\Manuals\akdn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ata\titus.karanja\Documents\Manuals\akdn_expor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4919" cy="145728"/>
                            </a:xfrm>
                            <a:prstGeom prst="rect">
                              <a:avLst/>
                            </a:prstGeom>
                            <a:noFill/>
                            <a:ln>
                              <a:noFill/>
                            </a:ln>
                          </pic:spPr>
                        </pic:pic>
                      </a:graphicData>
                    </a:graphic>
                  </wp:inline>
                </w:drawing>
              </w:r>
            </w:ins>
            <w:ins w:id="121" w:author="Titus Karanja" w:date="2016-07-19T09:23:00Z">
              <w:r>
                <w:t xml:space="preserve"> </w:t>
              </w:r>
            </w:ins>
            <w:ins w:id="122" w:author="Titus Karanja" w:date="2016-07-19T09:22:00Z">
              <w:r>
                <w:t>)</w:t>
              </w:r>
            </w:ins>
            <w:ins w:id="123" w:author="Titus Karanja" w:date="2016-07-19T09:25:00Z">
              <w:r>
                <w:t xml:space="preserve"> which allows you to export the list of consultants who have been your search criteria into an excel document format. </w:t>
              </w:r>
            </w:ins>
          </w:p>
        </w:tc>
      </w:tr>
    </w:tbl>
    <w:p w14:paraId="458D1888" w14:textId="77777777" w:rsidR="00C12749" w:rsidRDefault="00C12749" w:rsidP="00BF2474">
      <w:pPr>
        <w:spacing w:after="0" w:line="240" w:lineRule="auto"/>
        <w:jc w:val="both"/>
        <w:rPr>
          <w:szCs w:val="22"/>
        </w:rPr>
      </w:pPr>
    </w:p>
    <w:p w14:paraId="4416869D" w14:textId="77777777" w:rsidR="00AD0990" w:rsidRDefault="00AD0990" w:rsidP="00BF2474">
      <w:pPr>
        <w:spacing w:after="0" w:line="240" w:lineRule="auto"/>
        <w:jc w:val="both"/>
        <w:rPr>
          <w:szCs w:val="22"/>
        </w:rPr>
      </w:pPr>
    </w:p>
    <w:p w14:paraId="2DAE4232" w14:textId="2125E1F8" w:rsidR="00885C7D" w:rsidRPr="00594952" w:rsidRDefault="00AD0990" w:rsidP="00885C7D">
      <w:pPr>
        <w:pBdr>
          <w:bottom w:val="single" w:sz="6" w:space="1" w:color="auto"/>
        </w:pBdr>
        <w:spacing w:after="0" w:line="240" w:lineRule="auto"/>
        <w:jc w:val="both"/>
        <w:rPr>
          <w:b/>
          <w:sz w:val="28"/>
          <w:szCs w:val="28"/>
        </w:rPr>
      </w:pPr>
      <w:r>
        <w:rPr>
          <w:b/>
          <w:sz w:val="28"/>
          <w:szCs w:val="28"/>
        </w:rPr>
        <w:t>3</w:t>
      </w:r>
      <w:r w:rsidR="00885C7D">
        <w:rPr>
          <w:b/>
          <w:sz w:val="28"/>
          <w:szCs w:val="28"/>
        </w:rPr>
        <w:t>. How to Invite a Consultant to Join the Database</w:t>
      </w:r>
    </w:p>
    <w:p w14:paraId="5139BA13" w14:textId="2ACD27AD" w:rsidR="00871B36" w:rsidRPr="00885C7D" w:rsidRDefault="00885C7D" w:rsidP="00885C7D">
      <w:pPr>
        <w:spacing w:after="0" w:line="240" w:lineRule="auto"/>
        <w:jc w:val="both"/>
        <w:rPr>
          <w:szCs w:val="22"/>
        </w:rPr>
      </w:pPr>
      <w:r>
        <w:rPr>
          <w:szCs w:val="22"/>
        </w:rPr>
        <w:t xml:space="preserve">Once you log in, you will see the </w:t>
      </w:r>
      <w:r>
        <w:rPr>
          <w:b/>
          <w:szCs w:val="22"/>
        </w:rPr>
        <w:t>Invite a Consultant</w:t>
      </w:r>
      <w:r>
        <w:rPr>
          <w:szCs w:val="22"/>
        </w:rPr>
        <w:t xml:space="preserve"> tab </w:t>
      </w:r>
      <w:r w:rsidR="00C12749">
        <w:rPr>
          <w:szCs w:val="22"/>
        </w:rPr>
        <w:t>in the Menu Bar. Once you click on this tab, a pop-up box will appear</w:t>
      </w:r>
      <w:r w:rsidR="00060D33">
        <w:rPr>
          <w:szCs w:val="22"/>
        </w:rPr>
        <w:t xml:space="preserve">. You will need to </w:t>
      </w:r>
      <w:r w:rsidR="00C12749">
        <w:rPr>
          <w:szCs w:val="22"/>
        </w:rPr>
        <w:t>provide the consultant’s name, his/</w:t>
      </w:r>
      <w:r w:rsidR="00BA3384">
        <w:rPr>
          <w:szCs w:val="22"/>
        </w:rPr>
        <w:t>her email address, and also the consultant’s fields of expertise</w:t>
      </w:r>
      <w:r w:rsidR="007F1277">
        <w:rPr>
          <w:szCs w:val="22"/>
        </w:rPr>
        <w:t>, under thematic area or areas (optional)</w:t>
      </w:r>
      <w:r w:rsidR="00BA3384">
        <w:rPr>
          <w:szCs w:val="22"/>
        </w:rPr>
        <w:t xml:space="preserve">. Once you complete this information and click on </w:t>
      </w:r>
      <w:r w:rsidR="004256C0">
        <w:rPr>
          <w:szCs w:val="22"/>
        </w:rPr>
        <w:t>‘</w:t>
      </w:r>
      <w:r w:rsidR="00BA3384">
        <w:rPr>
          <w:szCs w:val="22"/>
        </w:rPr>
        <w:t>Invite</w:t>
      </w:r>
      <w:r w:rsidR="004256C0">
        <w:rPr>
          <w:szCs w:val="22"/>
        </w:rPr>
        <w:t>’</w:t>
      </w:r>
      <w:r w:rsidR="00BA3384">
        <w:rPr>
          <w:szCs w:val="22"/>
        </w:rPr>
        <w:t xml:space="preserve">, an email will be sent to the consultant informing him that an AKDN staff member has invited them to join the database. The email </w:t>
      </w:r>
      <w:r w:rsidR="007F1277">
        <w:rPr>
          <w:szCs w:val="22"/>
        </w:rPr>
        <w:t xml:space="preserve">sent to the consultant </w:t>
      </w:r>
      <w:r w:rsidR="00BA3384">
        <w:rPr>
          <w:szCs w:val="22"/>
        </w:rPr>
        <w:t>will contain</w:t>
      </w:r>
      <w:r w:rsidR="00031821">
        <w:rPr>
          <w:szCs w:val="22"/>
        </w:rPr>
        <w:t xml:space="preserve"> a unique URL which</w:t>
      </w:r>
      <w:r w:rsidR="00060D33">
        <w:rPr>
          <w:szCs w:val="22"/>
        </w:rPr>
        <w:t xml:space="preserve"> will </w:t>
      </w:r>
      <w:r w:rsidR="007F1277">
        <w:rPr>
          <w:szCs w:val="22"/>
        </w:rPr>
        <w:t>guide</w:t>
      </w:r>
      <w:r w:rsidR="00060D33">
        <w:rPr>
          <w:szCs w:val="22"/>
        </w:rPr>
        <w:t xml:space="preserve"> the consultant </w:t>
      </w:r>
      <w:r w:rsidR="007F1277">
        <w:rPr>
          <w:szCs w:val="22"/>
        </w:rPr>
        <w:t>through a registration process.</w:t>
      </w:r>
    </w:p>
    <w:p w14:paraId="2EA45B39" w14:textId="77777777" w:rsidR="00871B36" w:rsidRDefault="00871B36" w:rsidP="00BF2474">
      <w:pPr>
        <w:spacing w:after="0" w:line="240" w:lineRule="auto"/>
        <w:jc w:val="both"/>
        <w:rPr>
          <w:szCs w:val="22"/>
        </w:rPr>
      </w:pPr>
    </w:p>
    <w:p w14:paraId="3958012F" w14:textId="77777777" w:rsidR="00AD0990" w:rsidRDefault="00AD0990" w:rsidP="00BF2474">
      <w:pPr>
        <w:spacing w:after="0" w:line="240" w:lineRule="auto"/>
        <w:jc w:val="both"/>
        <w:rPr>
          <w:szCs w:val="22"/>
        </w:rPr>
      </w:pPr>
    </w:p>
    <w:p w14:paraId="61742CC3" w14:textId="210F0247" w:rsidR="00031821" w:rsidRPr="00594952" w:rsidRDefault="00AD0990" w:rsidP="00031821">
      <w:pPr>
        <w:pBdr>
          <w:bottom w:val="single" w:sz="6" w:space="1" w:color="auto"/>
        </w:pBdr>
        <w:spacing w:after="0" w:line="240" w:lineRule="auto"/>
        <w:jc w:val="both"/>
        <w:rPr>
          <w:b/>
          <w:sz w:val="28"/>
          <w:szCs w:val="28"/>
        </w:rPr>
      </w:pPr>
      <w:r>
        <w:rPr>
          <w:b/>
          <w:sz w:val="28"/>
          <w:szCs w:val="28"/>
        </w:rPr>
        <w:t>4</w:t>
      </w:r>
      <w:r w:rsidR="00031821">
        <w:rPr>
          <w:b/>
          <w:sz w:val="28"/>
          <w:szCs w:val="28"/>
        </w:rPr>
        <w:t xml:space="preserve">. </w:t>
      </w:r>
      <w:r w:rsidR="00DA1F0E">
        <w:rPr>
          <w:b/>
          <w:sz w:val="28"/>
          <w:szCs w:val="28"/>
        </w:rPr>
        <w:t xml:space="preserve">How to </w:t>
      </w:r>
      <w:r w:rsidR="00A64DDA">
        <w:rPr>
          <w:b/>
          <w:sz w:val="28"/>
          <w:szCs w:val="28"/>
        </w:rPr>
        <w:t>Register</w:t>
      </w:r>
      <w:r w:rsidR="00DA1F0E">
        <w:rPr>
          <w:b/>
          <w:sz w:val="28"/>
          <w:szCs w:val="28"/>
        </w:rPr>
        <w:t xml:space="preserve"> a Consultancy </w:t>
      </w:r>
    </w:p>
    <w:p w14:paraId="5FF10851" w14:textId="79658731" w:rsidR="003F515E" w:rsidRDefault="00290805" w:rsidP="00031821">
      <w:pPr>
        <w:spacing w:after="0" w:line="240" w:lineRule="auto"/>
        <w:jc w:val="both"/>
      </w:pPr>
      <w:r>
        <w:rPr>
          <w:szCs w:val="22"/>
        </w:rPr>
        <w:t>After you have hired a consultant</w:t>
      </w:r>
      <w:r w:rsidR="00D832EE">
        <w:rPr>
          <w:szCs w:val="22"/>
        </w:rPr>
        <w:t xml:space="preserve"> for a particular project,</w:t>
      </w:r>
      <w:r w:rsidR="00B436D5">
        <w:rPr>
          <w:szCs w:val="22"/>
        </w:rPr>
        <w:t xml:space="preserve"> it is important that you </w:t>
      </w:r>
      <w:r w:rsidR="009979D6">
        <w:rPr>
          <w:szCs w:val="22"/>
        </w:rPr>
        <w:t>register his or her consultancy in the database</w:t>
      </w:r>
      <w:r w:rsidR="00522F59">
        <w:t>. Collecting basic information on consultancies is an important feature of the database</w:t>
      </w:r>
      <w:r w:rsidR="003F515E">
        <w:t xml:space="preserve">. Going forward, </w:t>
      </w:r>
      <w:r w:rsidR="003F515E">
        <w:rPr>
          <w:szCs w:val="22"/>
        </w:rPr>
        <w:t>t</w:t>
      </w:r>
      <w:r w:rsidR="00B436D5" w:rsidRPr="00DF062D">
        <w:rPr>
          <w:szCs w:val="22"/>
        </w:rPr>
        <w:t>his</w:t>
      </w:r>
      <w:r w:rsidR="003F515E">
        <w:rPr>
          <w:szCs w:val="22"/>
        </w:rPr>
        <w:t xml:space="preserve"> will</w:t>
      </w:r>
      <w:r w:rsidR="00B436D5" w:rsidRPr="00DF062D">
        <w:rPr>
          <w:szCs w:val="22"/>
        </w:rPr>
        <w:t xml:space="preserve"> </w:t>
      </w:r>
      <w:r w:rsidR="003F515E">
        <w:rPr>
          <w:szCs w:val="22"/>
        </w:rPr>
        <w:t>give</w:t>
      </w:r>
      <w:r w:rsidR="00B436D5" w:rsidRPr="00DF062D">
        <w:rPr>
          <w:szCs w:val="22"/>
        </w:rPr>
        <w:t xml:space="preserve"> other AKDN staff </w:t>
      </w:r>
      <w:r w:rsidR="00B436D5">
        <w:rPr>
          <w:szCs w:val="22"/>
        </w:rPr>
        <w:t xml:space="preserve">the opportunity </w:t>
      </w:r>
      <w:r w:rsidR="00B436D5" w:rsidRPr="00DF062D">
        <w:rPr>
          <w:szCs w:val="22"/>
        </w:rPr>
        <w:t xml:space="preserve">to see the kinds of </w:t>
      </w:r>
      <w:r w:rsidR="00B436D5" w:rsidRPr="00DF062D">
        <w:rPr>
          <w:szCs w:val="22"/>
        </w:rPr>
        <w:lastRenderedPageBreak/>
        <w:t xml:space="preserve">projects </w:t>
      </w:r>
      <w:r w:rsidR="00B436D5">
        <w:rPr>
          <w:szCs w:val="22"/>
        </w:rPr>
        <w:t xml:space="preserve">a particular </w:t>
      </w:r>
      <w:r w:rsidR="00B436D5" w:rsidRPr="00DF062D">
        <w:rPr>
          <w:szCs w:val="22"/>
        </w:rPr>
        <w:t>consultant has undertaken</w:t>
      </w:r>
      <w:r w:rsidR="00522F59">
        <w:rPr>
          <w:szCs w:val="22"/>
        </w:rPr>
        <w:t>, and</w:t>
      </w:r>
      <w:r w:rsidR="00B436D5" w:rsidRPr="00DF062D">
        <w:rPr>
          <w:szCs w:val="22"/>
        </w:rPr>
        <w:t xml:space="preserve"> AKDN staff members who are interested </w:t>
      </w:r>
      <w:r w:rsidR="00B436D5">
        <w:rPr>
          <w:szCs w:val="22"/>
        </w:rPr>
        <w:t xml:space="preserve">in </w:t>
      </w:r>
      <w:r w:rsidR="00B436D5" w:rsidRPr="00DF062D">
        <w:rPr>
          <w:szCs w:val="22"/>
        </w:rPr>
        <w:t>knowing more about the quality or timeliness of a particular consultant’s work can contact the individual(s) who had contracted that consultant previously.</w:t>
      </w:r>
      <w:r w:rsidR="009979D6">
        <w:rPr>
          <w:szCs w:val="22"/>
        </w:rPr>
        <w:t xml:space="preserve"> Please note that </w:t>
      </w:r>
      <w:r w:rsidR="009979D6">
        <w:t xml:space="preserve">registering consultancies in the database does not replace </w:t>
      </w:r>
      <w:r w:rsidR="009979D6" w:rsidRPr="00DF062D">
        <w:t>any formal contracting mechanism</w:t>
      </w:r>
      <w:r w:rsidR="009979D6">
        <w:t xml:space="preserve"> in your agency or department.</w:t>
      </w:r>
    </w:p>
    <w:p w14:paraId="6CB43BC3" w14:textId="77777777" w:rsidR="003F515E" w:rsidRDefault="003F515E" w:rsidP="00031821">
      <w:pPr>
        <w:spacing w:after="0" w:line="240" w:lineRule="auto"/>
        <w:jc w:val="both"/>
      </w:pPr>
    </w:p>
    <w:p w14:paraId="78D49E1D" w14:textId="3497092D" w:rsidR="00F25B80" w:rsidRDefault="003F515E" w:rsidP="00B67539">
      <w:pPr>
        <w:spacing w:after="0" w:line="240" w:lineRule="auto"/>
        <w:jc w:val="both"/>
        <w:rPr>
          <w:szCs w:val="22"/>
        </w:rPr>
      </w:pPr>
      <w:r>
        <w:t xml:space="preserve">In order to </w:t>
      </w:r>
      <w:r w:rsidR="009979D6">
        <w:t>register a</w:t>
      </w:r>
      <w:r>
        <w:t xml:space="preserve"> consultancy, </w:t>
      </w:r>
      <w:r w:rsidR="00D832EE">
        <w:rPr>
          <w:szCs w:val="22"/>
        </w:rPr>
        <w:t xml:space="preserve">click on the </w:t>
      </w:r>
      <w:r w:rsidR="00A64DDA">
        <w:rPr>
          <w:b/>
          <w:szCs w:val="22"/>
        </w:rPr>
        <w:t>Register</w:t>
      </w:r>
      <w:r w:rsidR="00D832EE">
        <w:rPr>
          <w:b/>
          <w:szCs w:val="22"/>
        </w:rPr>
        <w:t xml:space="preserve"> Consultancy </w:t>
      </w:r>
      <w:r w:rsidR="00D832EE">
        <w:rPr>
          <w:szCs w:val="22"/>
        </w:rPr>
        <w:t xml:space="preserve">button ( </w:t>
      </w:r>
      <w:del w:id="124" w:author="Titus Karanja" w:date="2016-07-19T09:20:00Z">
        <w:r w:rsidR="00D832EE" w:rsidDel="00B84CCF">
          <w:rPr>
            <w:noProof/>
            <w:szCs w:val="22"/>
            <w:lang w:bidi="ar-SA"/>
          </w:rPr>
          <w:drawing>
            <wp:inline distT="0" distB="0" distL="0" distR="0" wp14:anchorId="0B2CA864" wp14:editId="51D9119C">
              <wp:extent cx="504967" cy="116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91" cy="117830"/>
                      </a:xfrm>
                      <a:prstGeom prst="rect">
                        <a:avLst/>
                      </a:prstGeom>
                      <a:noFill/>
                      <a:ln>
                        <a:noFill/>
                      </a:ln>
                    </pic:spPr>
                  </pic:pic>
                </a:graphicData>
              </a:graphic>
            </wp:inline>
          </w:drawing>
        </w:r>
      </w:del>
      <w:ins w:id="125" w:author="Titus Karanja" w:date="2016-07-19T09:20:00Z">
        <w:r w:rsidR="00B84CCF" w:rsidRPr="00B84CCF">
          <w:rPr>
            <w:noProof/>
            <w:szCs w:val="22"/>
            <w:lang w:bidi="ar-SA"/>
          </w:rPr>
          <w:drawing>
            <wp:inline distT="0" distB="0" distL="0" distR="0" wp14:anchorId="71C578CA" wp14:editId="7D34D1CC">
              <wp:extent cx="914400" cy="148280"/>
              <wp:effectExtent l="0" t="0" r="0" b="4445"/>
              <wp:docPr id="5" name="Picture 5" descr="C:\Data\titus.karanja\Documents\Manuals\akdn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ata\titus.karanja\Documents\Manuals\akdn_regist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6061" cy="182603"/>
                      </a:xfrm>
                      <a:prstGeom prst="rect">
                        <a:avLst/>
                      </a:prstGeom>
                      <a:noFill/>
                      <a:ln>
                        <a:noFill/>
                      </a:ln>
                    </pic:spPr>
                  </pic:pic>
                </a:graphicData>
              </a:graphic>
            </wp:inline>
          </w:drawing>
        </w:r>
      </w:ins>
      <w:r w:rsidR="00D832EE">
        <w:rPr>
          <w:szCs w:val="22"/>
        </w:rPr>
        <w:t xml:space="preserve"> )</w:t>
      </w:r>
      <w:r w:rsidR="00B436D5">
        <w:rPr>
          <w:szCs w:val="22"/>
        </w:rPr>
        <w:t xml:space="preserve"> </w:t>
      </w:r>
      <w:r w:rsidR="00EC1396">
        <w:rPr>
          <w:szCs w:val="22"/>
        </w:rPr>
        <w:t xml:space="preserve">in the </w:t>
      </w:r>
      <w:r w:rsidR="00B436D5">
        <w:rPr>
          <w:szCs w:val="22"/>
        </w:rPr>
        <w:t xml:space="preserve">right-hand column. Once you click on that button, a pop-up </w:t>
      </w:r>
      <w:r>
        <w:rPr>
          <w:szCs w:val="22"/>
        </w:rPr>
        <w:t>box will appear in which you can enter the title of the consultancy project</w:t>
      </w:r>
      <w:r w:rsidR="00EC1396">
        <w:rPr>
          <w:szCs w:val="22"/>
        </w:rPr>
        <w:t>, the duration of the project (start date and end date), the AKDN contact, and the AKDN contact’s email address. T</w:t>
      </w:r>
      <w:r w:rsidR="00F25B80">
        <w:rPr>
          <w:szCs w:val="22"/>
        </w:rPr>
        <w:t xml:space="preserve">he AKDN contact </w:t>
      </w:r>
      <w:r w:rsidR="00060D33">
        <w:rPr>
          <w:szCs w:val="22"/>
        </w:rPr>
        <w:t xml:space="preserve">you provide </w:t>
      </w:r>
      <w:r w:rsidR="00F25B80">
        <w:rPr>
          <w:szCs w:val="22"/>
        </w:rPr>
        <w:t xml:space="preserve">should be the AKDN staff member who either manages the consultancy or </w:t>
      </w:r>
      <w:r w:rsidR="00060D33">
        <w:rPr>
          <w:szCs w:val="22"/>
        </w:rPr>
        <w:t xml:space="preserve">the individual </w:t>
      </w:r>
      <w:r w:rsidR="00F25B80">
        <w:rPr>
          <w:szCs w:val="22"/>
        </w:rPr>
        <w:t xml:space="preserve">who will work </w:t>
      </w:r>
      <w:r w:rsidR="00060D33">
        <w:rPr>
          <w:szCs w:val="22"/>
        </w:rPr>
        <w:t xml:space="preserve">most closely </w:t>
      </w:r>
      <w:r w:rsidR="00F25B80">
        <w:rPr>
          <w:szCs w:val="22"/>
        </w:rPr>
        <w:t>with the consultant. T</w:t>
      </w:r>
      <w:r w:rsidR="004701D2">
        <w:rPr>
          <w:szCs w:val="22"/>
        </w:rPr>
        <w:t xml:space="preserve">he reason for this is that, in the future, other </w:t>
      </w:r>
      <w:r w:rsidR="004701D2" w:rsidRPr="00DF062D">
        <w:rPr>
          <w:szCs w:val="22"/>
        </w:rPr>
        <w:t xml:space="preserve">AKDN staff members who are interested </w:t>
      </w:r>
      <w:r w:rsidR="004701D2">
        <w:rPr>
          <w:szCs w:val="22"/>
        </w:rPr>
        <w:t xml:space="preserve">in </w:t>
      </w:r>
      <w:r w:rsidR="004701D2" w:rsidRPr="00DF062D">
        <w:rPr>
          <w:szCs w:val="22"/>
        </w:rPr>
        <w:t xml:space="preserve">knowing more about the quality or timeliness of a particular consultant’s work can </w:t>
      </w:r>
      <w:r w:rsidR="004701D2">
        <w:rPr>
          <w:szCs w:val="22"/>
        </w:rPr>
        <w:t xml:space="preserve">email the AKDN contact. Once you are finished entering this information, click on the </w:t>
      </w:r>
      <w:r w:rsidR="009979D6">
        <w:rPr>
          <w:b/>
          <w:szCs w:val="22"/>
        </w:rPr>
        <w:t>Register</w:t>
      </w:r>
      <w:r w:rsidR="004701D2">
        <w:rPr>
          <w:b/>
          <w:szCs w:val="22"/>
        </w:rPr>
        <w:t xml:space="preserve"> </w:t>
      </w:r>
      <w:r w:rsidR="004701D2">
        <w:rPr>
          <w:szCs w:val="22"/>
        </w:rPr>
        <w:t>button at the bottom of the pop-up window.</w:t>
      </w:r>
      <w:r w:rsidR="00D024A8">
        <w:rPr>
          <w:szCs w:val="22"/>
        </w:rPr>
        <w:t xml:space="preserve"> The pop-up window should then disappear. If you refresh your browser window, the new consultancy you </w:t>
      </w:r>
      <w:r w:rsidR="009979D6">
        <w:rPr>
          <w:szCs w:val="22"/>
        </w:rPr>
        <w:t>just</w:t>
      </w:r>
      <w:r w:rsidR="00D024A8">
        <w:rPr>
          <w:szCs w:val="22"/>
        </w:rPr>
        <w:t xml:space="preserve"> registered</w:t>
      </w:r>
      <w:r w:rsidR="009979D6">
        <w:rPr>
          <w:szCs w:val="22"/>
        </w:rPr>
        <w:t xml:space="preserve"> will be listed</w:t>
      </w:r>
      <w:r w:rsidR="00D024A8">
        <w:rPr>
          <w:szCs w:val="22"/>
        </w:rPr>
        <w:t xml:space="preserve"> in the database. If this is the first consultancy </w:t>
      </w:r>
      <w:r w:rsidR="009979D6">
        <w:rPr>
          <w:szCs w:val="22"/>
        </w:rPr>
        <w:t>you have registered</w:t>
      </w:r>
      <w:r w:rsidR="00D024A8">
        <w:rPr>
          <w:szCs w:val="22"/>
        </w:rPr>
        <w:t xml:space="preserve"> </w:t>
      </w:r>
      <w:r w:rsidR="009979D6">
        <w:rPr>
          <w:szCs w:val="22"/>
        </w:rPr>
        <w:t>for a particular</w:t>
      </w:r>
      <w:r w:rsidR="00D024A8">
        <w:rPr>
          <w:szCs w:val="22"/>
        </w:rPr>
        <w:t xml:space="preserve"> consultant, a light blue </w:t>
      </w:r>
      <w:r w:rsidR="00D024A8">
        <w:rPr>
          <w:b/>
          <w:szCs w:val="22"/>
        </w:rPr>
        <w:t>View</w:t>
      </w:r>
      <w:r w:rsidR="00D024A8">
        <w:rPr>
          <w:szCs w:val="22"/>
        </w:rPr>
        <w:t xml:space="preserve"> button ( </w:t>
      </w:r>
      <w:del w:id="126" w:author="Titus Karanja" w:date="2016-07-19T09:27:00Z">
        <w:r w:rsidR="00D024A8" w:rsidDel="00B84CCF">
          <w:rPr>
            <w:noProof/>
            <w:szCs w:val="22"/>
            <w:lang w:bidi="ar-SA"/>
          </w:rPr>
          <w:drawing>
            <wp:inline distT="0" distB="0" distL="0" distR="0" wp14:anchorId="7B4C0371" wp14:editId="6782D535">
              <wp:extent cx="204717" cy="13793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030" cy="140837"/>
                      </a:xfrm>
                      <a:prstGeom prst="rect">
                        <a:avLst/>
                      </a:prstGeom>
                      <a:noFill/>
                      <a:ln>
                        <a:noFill/>
                      </a:ln>
                    </pic:spPr>
                  </pic:pic>
                </a:graphicData>
              </a:graphic>
            </wp:inline>
          </w:drawing>
        </w:r>
        <w:r w:rsidR="00D024A8" w:rsidDel="00B84CCF">
          <w:rPr>
            <w:szCs w:val="22"/>
          </w:rPr>
          <w:delText xml:space="preserve"> </w:delText>
        </w:r>
      </w:del>
      <w:ins w:id="127" w:author="Titus Karanja" w:date="2016-07-19T09:27:00Z">
        <w:r w:rsidR="00B84CCF" w:rsidRPr="00B84CCF">
          <w:rPr>
            <w:noProof/>
            <w:szCs w:val="22"/>
            <w:lang w:bidi="ar-SA"/>
          </w:rPr>
          <w:drawing>
            <wp:inline distT="0" distB="0" distL="0" distR="0" wp14:anchorId="5907ACA3" wp14:editId="3716FB19">
              <wp:extent cx="276225" cy="133350"/>
              <wp:effectExtent l="0" t="0" r="9525" b="0"/>
              <wp:docPr id="9" name="Picture 9" descr="C:\Data\titus.karanja\Documents\Manuals\akd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ata\titus.karanja\Documents\Manuals\akdn_vie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ins>
      <w:r w:rsidR="00D024A8">
        <w:rPr>
          <w:szCs w:val="22"/>
        </w:rPr>
        <w:t>) will appear in the Previous Consultancies column.</w:t>
      </w:r>
      <w:r w:rsidR="00060D33">
        <w:rPr>
          <w:szCs w:val="22"/>
        </w:rPr>
        <w:t xml:space="preserve"> Clicking on this will reveal the </w:t>
      </w:r>
      <w:r w:rsidR="009979D6">
        <w:rPr>
          <w:szCs w:val="22"/>
        </w:rPr>
        <w:t>details about that project.</w:t>
      </w:r>
    </w:p>
    <w:p w14:paraId="5A628616" w14:textId="77777777" w:rsidR="00B67539" w:rsidRDefault="00B67539" w:rsidP="00B67539">
      <w:pPr>
        <w:spacing w:after="0" w:line="240" w:lineRule="auto"/>
        <w:jc w:val="both"/>
        <w:rPr>
          <w:szCs w:val="22"/>
        </w:rPr>
      </w:pPr>
    </w:p>
    <w:p w14:paraId="10BED46F" w14:textId="090A99FC" w:rsidR="00B67539" w:rsidRPr="009979D6" w:rsidRDefault="00B67539" w:rsidP="00B67539">
      <w:pPr>
        <w:spacing w:after="0" w:line="240" w:lineRule="auto"/>
        <w:jc w:val="both"/>
      </w:pPr>
      <w:r>
        <w:t xml:space="preserve">If you are the AKDN staff member who </w:t>
      </w:r>
      <w:r w:rsidR="009979D6">
        <w:t>registered</w:t>
      </w:r>
      <w:r>
        <w:t xml:space="preserve"> a consultancy, you have the ability to edit the data you have entered about that consultancy</w:t>
      </w:r>
      <w:r w:rsidR="00343115">
        <w:t xml:space="preserve"> (for example, change the duration of the consultancy or update AKDN contacts’ information)</w:t>
      </w:r>
      <w:r>
        <w:t xml:space="preserve">. To do </w:t>
      </w:r>
      <w:r w:rsidR="00B36A3A">
        <w:t>this</w:t>
      </w:r>
      <w:r>
        <w:t xml:space="preserve">, click on the Edit button ( </w:t>
      </w:r>
      <w:del w:id="128" w:author="Titus Karanja" w:date="2016-07-19T09:35:00Z">
        <w:r w:rsidDel="008D0F41">
          <w:rPr>
            <w:noProof/>
            <w:szCs w:val="22"/>
            <w:lang w:bidi="ar-SA"/>
          </w:rPr>
          <w:drawing>
            <wp:inline distT="0" distB="0" distL="0" distR="0" wp14:anchorId="052B6F3E" wp14:editId="76C206B3">
              <wp:extent cx="140245" cy="12857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226" cy="133145"/>
                      </a:xfrm>
                      <a:prstGeom prst="rect">
                        <a:avLst/>
                      </a:prstGeom>
                      <a:noFill/>
                      <a:ln>
                        <a:noFill/>
                      </a:ln>
                    </pic:spPr>
                  </pic:pic>
                </a:graphicData>
              </a:graphic>
            </wp:inline>
          </w:drawing>
        </w:r>
      </w:del>
      <w:ins w:id="129" w:author="Titus Karanja" w:date="2016-07-19T09:35:00Z">
        <w:r w:rsidR="008D0F41" w:rsidRPr="008D0F4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D0F41" w:rsidRPr="008D0F41">
          <w:rPr>
            <w:noProof/>
            <w:lang w:bidi="ar-SA"/>
          </w:rPr>
          <w:drawing>
            <wp:inline distT="0" distB="0" distL="0" distR="0" wp14:anchorId="382B1D36" wp14:editId="4B9A1427">
              <wp:extent cx="133047" cy="127000"/>
              <wp:effectExtent l="0" t="0" r="635" b="6350"/>
              <wp:docPr id="15" name="Picture 15" descr="C:\Data\titus.karanja\Documents\Manuals\akdn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ata\titus.karanja\Documents\Manuals\akdn_ed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146819" cy="140146"/>
                      </a:xfrm>
                      <a:prstGeom prst="rect">
                        <a:avLst/>
                      </a:prstGeom>
                      <a:noFill/>
                      <a:ln>
                        <a:noFill/>
                      </a:ln>
                    </pic:spPr>
                  </pic:pic>
                </a:graphicData>
              </a:graphic>
            </wp:inline>
          </w:drawing>
        </w:r>
      </w:ins>
      <w:ins w:id="130" w:author="Titus Karanja" w:date="2016-07-19T09:28:00Z">
        <w:r w:rsidR="00B84CCF">
          <w:t xml:space="preserve"> </w:t>
        </w:r>
      </w:ins>
      <w:r>
        <w:t xml:space="preserve"> ) in the </w:t>
      </w:r>
      <w:r w:rsidRPr="00441D0B">
        <w:t xml:space="preserve">Action </w:t>
      </w:r>
      <w:r w:rsidR="0041603E">
        <w:t>column</w:t>
      </w:r>
      <w:r w:rsidR="003644EE">
        <w:t>.</w:t>
      </w:r>
      <w:r>
        <w:t xml:space="preserve"> You can also delete the consultancy that you have</w:t>
      </w:r>
      <w:r w:rsidR="009979D6">
        <w:t xml:space="preserve"> registered</w:t>
      </w:r>
      <w:r>
        <w:t xml:space="preserve"> by clicking on the Delete button ( </w:t>
      </w:r>
      <w:r>
        <w:rPr>
          <w:noProof/>
          <w:szCs w:val="22"/>
          <w:lang w:bidi="ar-SA"/>
        </w:rPr>
        <w:drawing>
          <wp:inline distT="0" distB="0" distL="0" distR="0" wp14:anchorId="2580AD8C" wp14:editId="548E9486">
            <wp:extent cx="129025" cy="123426"/>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010" cy="123412"/>
                    </a:xfrm>
                    <a:prstGeom prst="rect">
                      <a:avLst/>
                    </a:prstGeom>
                    <a:noFill/>
                    <a:ln>
                      <a:noFill/>
                    </a:ln>
                  </pic:spPr>
                </pic:pic>
              </a:graphicData>
            </a:graphic>
          </wp:inline>
        </w:drawing>
      </w:r>
      <w:r>
        <w:t xml:space="preserve"> ). Once you click on the Delete button, you will receive a pop-up message asking if you are sure you would like to delete the project.</w:t>
      </w:r>
    </w:p>
    <w:p w14:paraId="74A2450B" w14:textId="77777777" w:rsidR="00F2211C" w:rsidRPr="00060D33" w:rsidRDefault="00F2211C" w:rsidP="00B67539">
      <w:pPr>
        <w:spacing w:after="0" w:line="240" w:lineRule="auto"/>
        <w:jc w:val="both"/>
        <w:rPr>
          <w:szCs w:val="22"/>
          <w:lang w:val="en-US"/>
        </w:rPr>
      </w:pPr>
    </w:p>
    <w:p w14:paraId="73D4BA58" w14:textId="2B32B50F" w:rsidR="00090236" w:rsidRPr="00DE488C" w:rsidRDefault="00F2211C" w:rsidP="00B67539">
      <w:pPr>
        <w:spacing w:after="0" w:line="240" w:lineRule="auto"/>
        <w:jc w:val="both"/>
      </w:pPr>
      <w:r w:rsidRPr="000D502B">
        <w:rPr>
          <w:szCs w:val="22"/>
        </w:rPr>
        <w:t xml:space="preserve">Should you experience any problems </w:t>
      </w:r>
      <w:r w:rsidR="00343115">
        <w:rPr>
          <w:szCs w:val="22"/>
        </w:rPr>
        <w:t>working with any section of the database</w:t>
      </w:r>
      <w:r w:rsidRPr="000D502B">
        <w:rPr>
          <w:szCs w:val="22"/>
        </w:rPr>
        <w:t xml:space="preserve"> that </w:t>
      </w:r>
      <w:r w:rsidR="00D82DC1">
        <w:rPr>
          <w:szCs w:val="22"/>
        </w:rPr>
        <w:t>are not discussed in this g</w:t>
      </w:r>
      <w:r w:rsidRPr="000D502B">
        <w:rPr>
          <w:szCs w:val="22"/>
        </w:rPr>
        <w:t xml:space="preserve">uide, please contact </w:t>
      </w:r>
      <w:hyperlink r:id="rId37" w:history="1">
        <w:r w:rsidRPr="000D502B">
          <w:rPr>
            <w:szCs w:val="22"/>
            <w:u w:val="single"/>
          </w:rPr>
          <w:t>consultants@akdn.org</w:t>
        </w:r>
      </w:hyperlink>
      <w:r>
        <w:rPr>
          <w:szCs w:val="22"/>
        </w:rPr>
        <w:t>.</w:t>
      </w:r>
    </w:p>
    <w:sectPr w:rsidR="00090236" w:rsidRPr="00DE488C" w:rsidSect="007455B2">
      <w:footerReference w:type="default" r:id="rId38"/>
      <w:pgSz w:w="15840" w:h="12240" w:orient="landscape"/>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verett Peachey" w:date="2016-06-16T10:36:00Z" w:initials="EP">
    <w:p w14:paraId="551233B0" w14:textId="052F68D0" w:rsidR="00CC4E25" w:rsidRDefault="00CC4E25">
      <w:pPr>
        <w:pStyle w:val="CommentText"/>
      </w:pPr>
      <w:r>
        <w:rPr>
          <w:rStyle w:val="CommentReference"/>
        </w:rPr>
        <w:annotationRef/>
      </w:r>
      <w:r>
        <w:t xml:space="preserve">Search criteria has to change (search by type of consultant); display show who person was invited by; add the ‘export to excel’ write-up in this manual.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233B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C8EA6" w14:textId="77777777" w:rsidR="007E7312" w:rsidRDefault="007E7312" w:rsidP="00CD0918">
      <w:pPr>
        <w:spacing w:after="0" w:line="240" w:lineRule="auto"/>
      </w:pPr>
      <w:r>
        <w:separator/>
      </w:r>
    </w:p>
  </w:endnote>
  <w:endnote w:type="continuationSeparator" w:id="0">
    <w:p w14:paraId="368A98AE" w14:textId="77777777" w:rsidR="007E7312" w:rsidRDefault="007E7312" w:rsidP="00CD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332408237"/>
      <w:docPartObj>
        <w:docPartGallery w:val="Page Numbers (Bottom of Page)"/>
        <w:docPartUnique/>
      </w:docPartObj>
    </w:sdtPr>
    <w:sdtEndPr>
      <w:rPr>
        <w:noProof/>
      </w:rPr>
    </w:sdtEndPr>
    <w:sdtContent>
      <w:p w14:paraId="642BF272" w14:textId="12ED6322" w:rsidR="00CD0918" w:rsidRPr="00A32021" w:rsidRDefault="00CD0918" w:rsidP="00CD0918">
        <w:pPr>
          <w:pStyle w:val="Footer"/>
          <w:jc w:val="right"/>
          <w:rPr>
            <w:sz w:val="18"/>
            <w:szCs w:val="18"/>
          </w:rPr>
        </w:pPr>
        <w:r>
          <w:rPr>
            <w:sz w:val="18"/>
            <w:szCs w:val="18"/>
          </w:rPr>
          <w:t>Manual</w:t>
        </w:r>
        <w:r w:rsidRPr="00A32021">
          <w:rPr>
            <w:sz w:val="18"/>
            <w:szCs w:val="18"/>
          </w:rPr>
          <w:t xml:space="preserve"> for </w:t>
        </w:r>
        <w:r w:rsidR="00B36A3A">
          <w:rPr>
            <w:sz w:val="18"/>
            <w:szCs w:val="18"/>
          </w:rPr>
          <w:t>AKDN Users of the Consultant Database</w:t>
        </w:r>
        <w:r w:rsidRPr="00A32021">
          <w:rPr>
            <w:sz w:val="18"/>
            <w:szCs w:val="18"/>
          </w:rPr>
          <w:t xml:space="preserve"> – AKDN Monitoring, Evaluation and Research Consultant Database – </w:t>
        </w:r>
        <w:r w:rsidRPr="00A32021">
          <w:rPr>
            <w:sz w:val="18"/>
            <w:szCs w:val="18"/>
          </w:rPr>
          <w:fldChar w:fldCharType="begin"/>
        </w:r>
        <w:r w:rsidRPr="00CD0918">
          <w:rPr>
            <w:sz w:val="18"/>
            <w:szCs w:val="18"/>
          </w:rPr>
          <w:instrText xml:space="preserve"> PAGE   \* MERGEFORMAT </w:instrText>
        </w:r>
        <w:r w:rsidRPr="00A32021">
          <w:rPr>
            <w:sz w:val="18"/>
            <w:szCs w:val="18"/>
          </w:rPr>
          <w:fldChar w:fldCharType="separate"/>
        </w:r>
        <w:r w:rsidR="00F0474D">
          <w:rPr>
            <w:noProof/>
            <w:sz w:val="18"/>
            <w:szCs w:val="18"/>
          </w:rPr>
          <w:t>2</w:t>
        </w:r>
        <w:r w:rsidRPr="00A32021">
          <w:rPr>
            <w:noProof/>
            <w:sz w:val="18"/>
            <w:szCs w:val="18"/>
          </w:rPr>
          <w:fldChar w:fldCharType="end"/>
        </w:r>
      </w:p>
    </w:sdtContent>
  </w:sdt>
  <w:p w14:paraId="0500DE5A" w14:textId="77777777" w:rsidR="00CD0918" w:rsidRDefault="00CD09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6D967" w14:textId="77777777" w:rsidR="007E7312" w:rsidRDefault="007E7312" w:rsidP="00CD0918">
      <w:pPr>
        <w:spacing w:after="0" w:line="240" w:lineRule="auto"/>
      </w:pPr>
      <w:r>
        <w:separator/>
      </w:r>
    </w:p>
  </w:footnote>
  <w:footnote w:type="continuationSeparator" w:id="0">
    <w:p w14:paraId="139F5427" w14:textId="77777777" w:rsidR="007E7312" w:rsidRDefault="007E7312" w:rsidP="00CD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D19"/>
    <w:multiLevelType w:val="hybridMultilevel"/>
    <w:tmpl w:val="D9EE332A"/>
    <w:lvl w:ilvl="0" w:tplc="100C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707E34"/>
    <w:multiLevelType w:val="hybridMultilevel"/>
    <w:tmpl w:val="D9EE332A"/>
    <w:lvl w:ilvl="0" w:tplc="100C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01517BD"/>
    <w:multiLevelType w:val="hybridMultilevel"/>
    <w:tmpl w:val="57BE76F0"/>
    <w:lvl w:ilvl="0" w:tplc="89E6A6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5248D"/>
    <w:multiLevelType w:val="hybridMultilevel"/>
    <w:tmpl w:val="D9EE332A"/>
    <w:lvl w:ilvl="0" w:tplc="100C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69A5CA8"/>
    <w:multiLevelType w:val="hybridMultilevel"/>
    <w:tmpl w:val="CBFE61A2"/>
    <w:lvl w:ilvl="0" w:tplc="4956F9A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A395B"/>
    <w:multiLevelType w:val="hybridMultilevel"/>
    <w:tmpl w:val="10AC1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tus Karanja">
    <w15:presenceInfo w15:providerId="AD" w15:userId="S-1-5-21-1452587653-79710075-1706789203-1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70"/>
    <w:rsid w:val="00013BBA"/>
    <w:rsid w:val="00014E10"/>
    <w:rsid w:val="00031821"/>
    <w:rsid w:val="000322B9"/>
    <w:rsid w:val="00060D33"/>
    <w:rsid w:val="000657D4"/>
    <w:rsid w:val="00082A53"/>
    <w:rsid w:val="00087B15"/>
    <w:rsid w:val="00090236"/>
    <w:rsid w:val="00090FC8"/>
    <w:rsid w:val="0009357A"/>
    <w:rsid w:val="000A643C"/>
    <w:rsid w:val="000C5FF5"/>
    <w:rsid w:val="000D502B"/>
    <w:rsid w:val="001077BC"/>
    <w:rsid w:val="0011588A"/>
    <w:rsid w:val="001571F3"/>
    <w:rsid w:val="00167114"/>
    <w:rsid w:val="00177871"/>
    <w:rsid w:val="0019549E"/>
    <w:rsid w:val="00197F0E"/>
    <w:rsid w:val="001D511C"/>
    <w:rsid w:val="001F38BA"/>
    <w:rsid w:val="00252E3C"/>
    <w:rsid w:val="00290805"/>
    <w:rsid w:val="002942C5"/>
    <w:rsid w:val="00295AE7"/>
    <w:rsid w:val="002D57D4"/>
    <w:rsid w:val="002E004B"/>
    <w:rsid w:val="002F42C3"/>
    <w:rsid w:val="003010DE"/>
    <w:rsid w:val="00301B27"/>
    <w:rsid w:val="003049AD"/>
    <w:rsid w:val="003050DF"/>
    <w:rsid w:val="00305191"/>
    <w:rsid w:val="00310A13"/>
    <w:rsid w:val="0031229B"/>
    <w:rsid w:val="00317E80"/>
    <w:rsid w:val="0032680D"/>
    <w:rsid w:val="00330BB1"/>
    <w:rsid w:val="00343115"/>
    <w:rsid w:val="00346212"/>
    <w:rsid w:val="00347FD5"/>
    <w:rsid w:val="00355785"/>
    <w:rsid w:val="003644EE"/>
    <w:rsid w:val="0037088F"/>
    <w:rsid w:val="00370CC2"/>
    <w:rsid w:val="00380265"/>
    <w:rsid w:val="003921F1"/>
    <w:rsid w:val="003B1197"/>
    <w:rsid w:val="003D0292"/>
    <w:rsid w:val="003D1C44"/>
    <w:rsid w:val="003E686F"/>
    <w:rsid w:val="003F515E"/>
    <w:rsid w:val="0041603E"/>
    <w:rsid w:val="0042494C"/>
    <w:rsid w:val="00424B9B"/>
    <w:rsid w:val="004256C0"/>
    <w:rsid w:val="00433602"/>
    <w:rsid w:val="00441D0B"/>
    <w:rsid w:val="004701D2"/>
    <w:rsid w:val="00476248"/>
    <w:rsid w:val="00484878"/>
    <w:rsid w:val="00485592"/>
    <w:rsid w:val="004905A0"/>
    <w:rsid w:val="004913C7"/>
    <w:rsid w:val="004C1870"/>
    <w:rsid w:val="004D02C3"/>
    <w:rsid w:val="004F1F70"/>
    <w:rsid w:val="00522F59"/>
    <w:rsid w:val="00545780"/>
    <w:rsid w:val="00562127"/>
    <w:rsid w:val="005621FF"/>
    <w:rsid w:val="005907F1"/>
    <w:rsid w:val="00595125"/>
    <w:rsid w:val="0059636A"/>
    <w:rsid w:val="005A14BD"/>
    <w:rsid w:val="005C20F7"/>
    <w:rsid w:val="005E1F72"/>
    <w:rsid w:val="005E3E87"/>
    <w:rsid w:val="00627689"/>
    <w:rsid w:val="0064520B"/>
    <w:rsid w:val="00650BF1"/>
    <w:rsid w:val="00680C44"/>
    <w:rsid w:val="006901CB"/>
    <w:rsid w:val="0069351F"/>
    <w:rsid w:val="0069522F"/>
    <w:rsid w:val="006C370C"/>
    <w:rsid w:val="007455B2"/>
    <w:rsid w:val="007643A5"/>
    <w:rsid w:val="00771531"/>
    <w:rsid w:val="007733C2"/>
    <w:rsid w:val="00780B25"/>
    <w:rsid w:val="007831FC"/>
    <w:rsid w:val="007A3C02"/>
    <w:rsid w:val="007B2F77"/>
    <w:rsid w:val="007C597F"/>
    <w:rsid w:val="007D36CD"/>
    <w:rsid w:val="007E7312"/>
    <w:rsid w:val="007F03FD"/>
    <w:rsid w:val="007F1277"/>
    <w:rsid w:val="007F3B9F"/>
    <w:rsid w:val="00806E30"/>
    <w:rsid w:val="00807EA3"/>
    <w:rsid w:val="008165C7"/>
    <w:rsid w:val="008338D6"/>
    <w:rsid w:val="00834CC0"/>
    <w:rsid w:val="00840ADF"/>
    <w:rsid w:val="008653DB"/>
    <w:rsid w:val="00866564"/>
    <w:rsid w:val="00871B36"/>
    <w:rsid w:val="008848D1"/>
    <w:rsid w:val="00885C7D"/>
    <w:rsid w:val="00896A6B"/>
    <w:rsid w:val="008B1EE2"/>
    <w:rsid w:val="008C0CCA"/>
    <w:rsid w:val="008D0F41"/>
    <w:rsid w:val="008E01E8"/>
    <w:rsid w:val="008E2A04"/>
    <w:rsid w:val="008E5F4B"/>
    <w:rsid w:val="008E6534"/>
    <w:rsid w:val="008F23E1"/>
    <w:rsid w:val="00911A22"/>
    <w:rsid w:val="00916385"/>
    <w:rsid w:val="00962B0A"/>
    <w:rsid w:val="009855A8"/>
    <w:rsid w:val="009979D6"/>
    <w:rsid w:val="009B1827"/>
    <w:rsid w:val="009C055B"/>
    <w:rsid w:val="009C6B7B"/>
    <w:rsid w:val="009E50D9"/>
    <w:rsid w:val="009F48E4"/>
    <w:rsid w:val="00A21410"/>
    <w:rsid w:val="00A21C1F"/>
    <w:rsid w:val="00A352A6"/>
    <w:rsid w:val="00A45726"/>
    <w:rsid w:val="00A64DDA"/>
    <w:rsid w:val="00A724A2"/>
    <w:rsid w:val="00A81A9B"/>
    <w:rsid w:val="00AC2B24"/>
    <w:rsid w:val="00AD0990"/>
    <w:rsid w:val="00AD315F"/>
    <w:rsid w:val="00B07560"/>
    <w:rsid w:val="00B3184D"/>
    <w:rsid w:val="00B36A3A"/>
    <w:rsid w:val="00B436D5"/>
    <w:rsid w:val="00B5419C"/>
    <w:rsid w:val="00B551C0"/>
    <w:rsid w:val="00B656FC"/>
    <w:rsid w:val="00B67539"/>
    <w:rsid w:val="00B7398D"/>
    <w:rsid w:val="00B836BA"/>
    <w:rsid w:val="00B844B7"/>
    <w:rsid w:val="00B84CCF"/>
    <w:rsid w:val="00B916F6"/>
    <w:rsid w:val="00BA3384"/>
    <w:rsid w:val="00BC1A22"/>
    <w:rsid w:val="00BC2D95"/>
    <w:rsid w:val="00BC4F45"/>
    <w:rsid w:val="00BF2474"/>
    <w:rsid w:val="00BF47E9"/>
    <w:rsid w:val="00BF5A0D"/>
    <w:rsid w:val="00C12749"/>
    <w:rsid w:val="00C15556"/>
    <w:rsid w:val="00C47265"/>
    <w:rsid w:val="00C943E6"/>
    <w:rsid w:val="00C95F29"/>
    <w:rsid w:val="00C96415"/>
    <w:rsid w:val="00CA79C0"/>
    <w:rsid w:val="00CC08BC"/>
    <w:rsid w:val="00CC4E25"/>
    <w:rsid w:val="00CD0918"/>
    <w:rsid w:val="00CD11A0"/>
    <w:rsid w:val="00CE733F"/>
    <w:rsid w:val="00CF6D1D"/>
    <w:rsid w:val="00D024A8"/>
    <w:rsid w:val="00D07C31"/>
    <w:rsid w:val="00D14EE6"/>
    <w:rsid w:val="00D227D4"/>
    <w:rsid w:val="00D30F42"/>
    <w:rsid w:val="00D46A17"/>
    <w:rsid w:val="00D66E53"/>
    <w:rsid w:val="00D67B3F"/>
    <w:rsid w:val="00D7227F"/>
    <w:rsid w:val="00D82DC1"/>
    <w:rsid w:val="00D832EE"/>
    <w:rsid w:val="00D8419B"/>
    <w:rsid w:val="00DA1F0E"/>
    <w:rsid w:val="00DA3D51"/>
    <w:rsid w:val="00DD1BF6"/>
    <w:rsid w:val="00DE488C"/>
    <w:rsid w:val="00DF062D"/>
    <w:rsid w:val="00E103F2"/>
    <w:rsid w:val="00E17410"/>
    <w:rsid w:val="00E37F34"/>
    <w:rsid w:val="00E60CF8"/>
    <w:rsid w:val="00E7692C"/>
    <w:rsid w:val="00EA1F7E"/>
    <w:rsid w:val="00EA4CBE"/>
    <w:rsid w:val="00EB3192"/>
    <w:rsid w:val="00EB6C7A"/>
    <w:rsid w:val="00EC1396"/>
    <w:rsid w:val="00ED5168"/>
    <w:rsid w:val="00ED55A4"/>
    <w:rsid w:val="00EE3890"/>
    <w:rsid w:val="00EE5DB0"/>
    <w:rsid w:val="00F0474D"/>
    <w:rsid w:val="00F2211C"/>
    <w:rsid w:val="00F25B80"/>
    <w:rsid w:val="00F25D8A"/>
    <w:rsid w:val="00F46709"/>
    <w:rsid w:val="00F52370"/>
    <w:rsid w:val="00F52E4D"/>
    <w:rsid w:val="00F5381F"/>
    <w:rsid w:val="00F621B5"/>
    <w:rsid w:val="00F716B1"/>
    <w:rsid w:val="00F721FD"/>
    <w:rsid w:val="00F80FBB"/>
    <w:rsid w:val="00F81BF4"/>
    <w:rsid w:val="00F840BF"/>
    <w:rsid w:val="00F96650"/>
    <w:rsid w:val="00F96978"/>
    <w:rsid w:val="00FA2788"/>
    <w:rsid w:val="00FC32D2"/>
    <w:rsid w:val="00FE68AC"/>
    <w:rsid w:val="00FF29D8"/>
    <w:rsid w:val="00FF3D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F175C24"/>
  <w15:docId w15:val="{974EEA30-4FCA-40CC-9209-4DE9786F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8D1"/>
    <w:rPr>
      <w:rFonts w:ascii="Tahoma" w:hAnsi="Tahoma" w:cs="Tahoma"/>
      <w:sz w:val="16"/>
      <w:szCs w:val="16"/>
    </w:rPr>
  </w:style>
  <w:style w:type="character" w:styleId="Hyperlink">
    <w:name w:val="Hyperlink"/>
    <w:basedOn w:val="DefaultParagraphFont"/>
    <w:uiPriority w:val="99"/>
    <w:semiHidden/>
    <w:unhideWhenUsed/>
    <w:rsid w:val="00C47265"/>
    <w:rPr>
      <w:color w:val="0563C1"/>
      <w:u w:val="single"/>
    </w:rPr>
  </w:style>
  <w:style w:type="paragraph" w:styleId="ListParagraph">
    <w:name w:val="List Paragraph"/>
    <w:basedOn w:val="Normal"/>
    <w:uiPriority w:val="34"/>
    <w:qFormat/>
    <w:rsid w:val="00F96650"/>
    <w:pPr>
      <w:ind w:left="720"/>
      <w:contextualSpacing/>
    </w:pPr>
  </w:style>
  <w:style w:type="table" w:styleId="TableGrid">
    <w:name w:val="Table Grid"/>
    <w:basedOn w:val="TableNormal"/>
    <w:uiPriority w:val="59"/>
    <w:rsid w:val="000D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549E"/>
  </w:style>
  <w:style w:type="character" w:styleId="CommentReference">
    <w:name w:val="annotation reference"/>
    <w:basedOn w:val="DefaultParagraphFont"/>
    <w:uiPriority w:val="99"/>
    <w:semiHidden/>
    <w:unhideWhenUsed/>
    <w:rsid w:val="00866564"/>
    <w:rPr>
      <w:sz w:val="16"/>
      <w:szCs w:val="16"/>
    </w:rPr>
  </w:style>
  <w:style w:type="paragraph" w:styleId="CommentText">
    <w:name w:val="annotation text"/>
    <w:basedOn w:val="Normal"/>
    <w:link w:val="CommentTextChar"/>
    <w:uiPriority w:val="99"/>
    <w:semiHidden/>
    <w:unhideWhenUsed/>
    <w:rsid w:val="00866564"/>
    <w:pPr>
      <w:spacing w:line="240" w:lineRule="auto"/>
    </w:pPr>
    <w:rPr>
      <w:sz w:val="20"/>
      <w:szCs w:val="18"/>
    </w:rPr>
  </w:style>
  <w:style w:type="character" w:customStyle="1" w:styleId="CommentTextChar">
    <w:name w:val="Comment Text Char"/>
    <w:basedOn w:val="DefaultParagraphFont"/>
    <w:link w:val="CommentText"/>
    <w:uiPriority w:val="99"/>
    <w:semiHidden/>
    <w:rsid w:val="00866564"/>
    <w:rPr>
      <w:sz w:val="20"/>
      <w:szCs w:val="18"/>
    </w:rPr>
  </w:style>
  <w:style w:type="paragraph" w:styleId="CommentSubject">
    <w:name w:val="annotation subject"/>
    <w:basedOn w:val="CommentText"/>
    <w:next w:val="CommentText"/>
    <w:link w:val="CommentSubjectChar"/>
    <w:uiPriority w:val="99"/>
    <w:semiHidden/>
    <w:unhideWhenUsed/>
    <w:rsid w:val="00866564"/>
    <w:rPr>
      <w:b/>
      <w:bCs/>
    </w:rPr>
  </w:style>
  <w:style w:type="character" w:customStyle="1" w:styleId="CommentSubjectChar">
    <w:name w:val="Comment Subject Char"/>
    <w:basedOn w:val="CommentTextChar"/>
    <w:link w:val="CommentSubject"/>
    <w:uiPriority w:val="99"/>
    <w:semiHidden/>
    <w:rsid w:val="00866564"/>
    <w:rPr>
      <w:b/>
      <w:bCs/>
      <w:sz w:val="20"/>
      <w:szCs w:val="18"/>
    </w:rPr>
  </w:style>
  <w:style w:type="paragraph" w:styleId="Header">
    <w:name w:val="header"/>
    <w:basedOn w:val="Normal"/>
    <w:link w:val="HeaderChar"/>
    <w:uiPriority w:val="99"/>
    <w:unhideWhenUsed/>
    <w:rsid w:val="00CD0918"/>
    <w:pPr>
      <w:tabs>
        <w:tab w:val="center" w:pos="4703"/>
        <w:tab w:val="right" w:pos="9406"/>
      </w:tabs>
      <w:spacing w:after="0" w:line="240" w:lineRule="auto"/>
    </w:pPr>
  </w:style>
  <w:style w:type="character" w:customStyle="1" w:styleId="HeaderChar">
    <w:name w:val="Header Char"/>
    <w:basedOn w:val="DefaultParagraphFont"/>
    <w:link w:val="Header"/>
    <w:uiPriority w:val="99"/>
    <w:rsid w:val="00CD0918"/>
  </w:style>
  <w:style w:type="paragraph" w:styleId="Footer">
    <w:name w:val="footer"/>
    <w:basedOn w:val="Normal"/>
    <w:link w:val="FooterChar"/>
    <w:uiPriority w:val="99"/>
    <w:unhideWhenUsed/>
    <w:rsid w:val="00CD0918"/>
    <w:pPr>
      <w:tabs>
        <w:tab w:val="center" w:pos="4703"/>
        <w:tab w:val="right" w:pos="9406"/>
      </w:tabs>
      <w:spacing w:after="0" w:line="240" w:lineRule="auto"/>
    </w:pPr>
  </w:style>
  <w:style w:type="character" w:customStyle="1" w:styleId="FooterChar">
    <w:name w:val="Footer Char"/>
    <w:basedOn w:val="DefaultParagraphFont"/>
    <w:link w:val="Footer"/>
    <w:uiPriority w:val="99"/>
    <w:rsid w:val="00CD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35481">
      <w:bodyDiv w:val="1"/>
      <w:marLeft w:val="0"/>
      <w:marRight w:val="0"/>
      <w:marTop w:val="0"/>
      <w:marBottom w:val="0"/>
      <w:divBdr>
        <w:top w:val="none" w:sz="0" w:space="0" w:color="auto"/>
        <w:left w:val="none" w:sz="0" w:space="0" w:color="auto"/>
        <w:bottom w:val="none" w:sz="0" w:space="0" w:color="auto"/>
        <w:right w:val="none" w:sz="0" w:space="0" w:color="auto"/>
      </w:divBdr>
      <w:divsChild>
        <w:div w:id="1097752588">
          <w:marLeft w:val="0"/>
          <w:marRight w:val="0"/>
          <w:marTop w:val="0"/>
          <w:marBottom w:val="0"/>
          <w:divBdr>
            <w:top w:val="none" w:sz="0" w:space="0" w:color="auto"/>
            <w:left w:val="none" w:sz="0" w:space="0" w:color="auto"/>
            <w:bottom w:val="none" w:sz="0" w:space="0" w:color="auto"/>
            <w:right w:val="none" w:sz="0" w:space="0" w:color="auto"/>
          </w:divBdr>
        </w:div>
        <w:div w:id="1352680443">
          <w:marLeft w:val="0"/>
          <w:marRight w:val="0"/>
          <w:marTop w:val="0"/>
          <w:marBottom w:val="0"/>
          <w:divBdr>
            <w:top w:val="none" w:sz="0" w:space="0" w:color="auto"/>
            <w:left w:val="none" w:sz="0" w:space="0" w:color="auto"/>
            <w:bottom w:val="none" w:sz="0" w:space="0" w:color="auto"/>
            <w:right w:val="none" w:sz="0" w:space="0" w:color="auto"/>
          </w:divBdr>
        </w:div>
      </w:divsChild>
    </w:div>
    <w:div w:id="579563044">
      <w:bodyDiv w:val="1"/>
      <w:marLeft w:val="0"/>
      <w:marRight w:val="0"/>
      <w:marTop w:val="0"/>
      <w:marBottom w:val="0"/>
      <w:divBdr>
        <w:top w:val="none" w:sz="0" w:space="0" w:color="auto"/>
        <w:left w:val="none" w:sz="0" w:space="0" w:color="auto"/>
        <w:bottom w:val="none" w:sz="0" w:space="0" w:color="auto"/>
        <w:right w:val="none" w:sz="0" w:space="0" w:color="auto"/>
      </w:divBdr>
    </w:div>
    <w:div w:id="16492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mailto:consultants@akdn.org"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124D55B-5C97-4754-BA64-31E6A21FC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AKDN</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Nency</dc:creator>
  <cp:lastModifiedBy>Titus Karanja</cp:lastModifiedBy>
  <cp:revision>2</cp:revision>
  <cp:lastPrinted>2016-06-13T09:56:00Z</cp:lastPrinted>
  <dcterms:created xsi:type="dcterms:W3CDTF">2016-07-19T09:25:00Z</dcterms:created>
  <dcterms:modified xsi:type="dcterms:W3CDTF">2016-07-19T09:25:00Z</dcterms:modified>
</cp:coreProperties>
</file>